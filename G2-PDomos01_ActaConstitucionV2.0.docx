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BB69B" w14:textId="77777777" w:rsidR="0089024D" w:rsidRDefault="0089024D"/>
    <w:p w14:paraId="7F591F1D" w14:textId="77777777" w:rsidR="00E96EC1" w:rsidRDefault="00E96EC1"/>
    <w:p w14:paraId="190B8E54" w14:textId="77777777" w:rsidR="00E96EC1" w:rsidRDefault="00E96EC1"/>
    <w:p w14:paraId="6B5FEA7B" w14:textId="77777777" w:rsidR="00E96EC1" w:rsidRDefault="00E96EC1"/>
    <w:p w14:paraId="59B352D7" w14:textId="77777777" w:rsidR="00E96EC1" w:rsidRDefault="00E96EC1"/>
    <w:p w14:paraId="4F7DDA25" w14:textId="77777777" w:rsidR="00E96EC1" w:rsidRDefault="00E96EC1"/>
    <w:p w14:paraId="2A26A7B1" w14:textId="77777777" w:rsidR="00E96EC1" w:rsidRDefault="00E96EC1"/>
    <w:p w14:paraId="27FBFA82" w14:textId="77777777" w:rsidR="00E96EC1" w:rsidRDefault="00E96EC1" w:rsidP="00E96EC1"/>
    <w:p w14:paraId="08C61277" w14:textId="77777777" w:rsidR="00E96EC1" w:rsidRPr="00E96EC1" w:rsidRDefault="00E96EC1" w:rsidP="00E96EC1">
      <w:pPr>
        <w:jc w:val="center"/>
        <w:rPr>
          <w:b/>
          <w:sz w:val="48"/>
          <w:szCs w:val="48"/>
        </w:rPr>
      </w:pPr>
      <w:r w:rsidRPr="00E96EC1">
        <w:rPr>
          <w:b/>
          <w:sz w:val="48"/>
          <w:szCs w:val="48"/>
        </w:rPr>
        <w:t>MADP 201</w:t>
      </w:r>
      <w:r w:rsidR="005A1A2D">
        <w:rPr>
          <w:b/>
          <w:sz w:val="48"/>
          <w:szCs w:val="48"/>
        </w:rPr>
        <w:t>8</w:t>
      </w:r>
    </w:p>
    <w:p w14:paraId="31BF0C6A" w14:textId="77777777" w:rsidR="00E96EC1" w:rsidRDefault="00E96EC1" w:rsidP="00E96EC1">
      <w:pPr>
        <w:jc w:val="center"/>
        <w:rPr>
          <w:b/>
          <w:sz w:val="28"/>
          <w:szCs w:val="28"/>
        </w:rPr>
      </w:pPr>
    </w:p>
    <w:p w14:paraId="094C064B" w14:textId="77777777" w:rsidR="00E96EC1" w:rsidRPr="00E96EC1" w:rsidRDefault="00E96EC1" w:rsidP="00E96EC1">
      <w:pPr>
        <w:jc w:val="center"/>
        <w:rPr>
          <w:b/>
          <w:sz w:val="40"/>
          <w:szCs w:val="40"/>
        </w:rPr>
      </w:pPr>
      <w:r w:rsidRPr="00E96EC1">
        <w:rPr>
          <w:b/>
          <w:sz w:val="40"/>
          <w:szCs w:val="40"/>
        </w:rPr>
        <w:t>FUNDAMENTOS DEL PROJECT MANAGEMENT</w:t>
      </w:r>
    </w:p>
    <w:p w14:paraId="449A1F2C" w14:textId="77777777" w:rsidR="00E96EC1" w:rsidRDefault="00E96EC1" w:rsidP="00E96EC1">
      <w:pPr>
        <w:jc w:val="center"/>
        <w:rPr>
          <w:b/>
          <w:sz w:val="28"/>
          <w:szCs w:val="28"/>
        </w:rPr>
      </w:pPr>
    </w:p>
    <w:p w14:paraId="67AAB01A" w14:textId="77777777" w:rsidR="00E96EC1" w:rsidRPr="00E96EC1" w:rsidRDefault="00E96EC1" w:rsidP="00E96EC1">
      <w:pPr>
        <w:jc w:val="center"/>
        <w:rPr>
          <w:b/>
          <w:sz w:val="36"/>
          <w:szCs w:val="36"/>
        </w:rPr>
      </w:pPr>
      <w:r w:rsidRPr="00E96EC1">
        <w:rPr>
          <w:b/>
          <w:sz w:val="36"/>
          <w:szCs w:val="36"/>
        </w:rPr>
        <w:t>TRABAJO GRUPAL: ACTA DE CONSTITUCIÓN</w:t>
      </w:r>
    </w:p>
    <w:p w14:paraId="1A32BC79" w14:textId="77777777" w:rsidR="00E96EC1" w:rsidRDefault="00E96EC1" w:rsidP="00E96EC1"/>
    <w:p w14:paraId="27753E6F" w14:textId="77777777" w:rsidR="00E96EC1" w:rsidRDefault="00E96EC1" w:rsidP="00E96EC1"/>
    <w:p w14:paraId="57E8DEF2" w14:textId="77777777" w:rsidR="00E96EC1" w:rsidRDefault="00E96EC1" w:rsidP="00E96EC1"/>
    <w:p w14:paraId="1BBDD3B7" w14:textId="77777777" w:rsidR="00E96EC1" w:rsidRDefault="00E96EC1" w:rsidP="00E96EC1"/>
    <w:p w14:paraId="5C6FD93D" w14:textId="3513D28B" w:rsidR="00E96EC1" w:rsidRDefault="00E96EC1" w:rsidP="00E96EC1">
      <w:pPr>
        <w:rPr>
          <w:sz w:val="28"/>
          <w:szCs w:val="28"/>
        </w:rPr>
      </w:pPr>
      <w:r w:rsidRPr="00E96EC1">
        <w:rPr>
          <w:sz w:val="28"/>
          <w:szCs w:val="28"/>
        </w:rPr>
        <w:t>Integrantes:</w:t>
      </w:r>
      <w:r w:rsidR="003358F0">
        <w:rPr>
          <w:sz w:val="28"/>
          <w:szCs w:val="28"/>
        </w:rPr>
        <w:t xml:space="preserve"> </w:t>
      </w:r>
      <w:r w:rsidR="003358F0" w:rsidRPr="003358F0">
        <w:rPr>
          <w:b/>
          <w:color w:val="FF0000"/>
          <w:sz w:val="28"/>
          <w:szCs w:val="28"/>
        </w:rPr>
        <w:t>NOTA 18</w:t>
      </w:r>
    </w:p>
    <w:p w14:paraId="49EDD71F" w14:textId="77777777" w:rsidR="005A1A2D" w:rsidRDefault="005A1A2D" w:rsidP="00E96EC1">
      <w:pPr>
        <w:rPr>
          <w:sz w:val="28"/>
          <w:szCs w:val="28"/>
        </w:rPr>
      </w:pPr>
    </w:p>
    <w:p w14:paraId="698C0093" w14:textId="6249F435" w:rsidR="00F55C3A" w:rsidRDefault="00F55C3A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LUIS ALMANDOZ HIJAR</w:t>
      </w:r>
    </w:p>
    <w:p w14:paraId="4462918F" w14:textId="77777777" w:rsidR="005A1A2D" w:rsidRDefault="005A1A2D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CARLOS A. CASTAÑEDA OKAMURA</w:t>
      </w:r>
    </w:p>
    <w:p w14:paraId="1476F7DD" w14:textId="77777777" w:rsidR="005A1A2D" w:rsidRDefault="005A1A2D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ROCÍO MEJÍA DELGADO</w:t>
      </w:r>
    </w:p>
    <w:p w14:paraId="330F95C1" w14:textId="77777777" w:rsidR="005A1A2D" w:rsidRDefault="005A1A2D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GUILLERMO OTOYA BAZÁN</w:t>
      </w:r>
    </w:p>
    <w:p w14:paraId="77F0D6FD" w14:textId="77777777" w:rsidR="005A1A2D" w:rsidRPr="005A1A2D" w:rsidRDefault="005A1A2D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MARCO A. PIZARRO RAMIREZ</w:t>
      </w:r>
    </w:p>
    <w:p w14:paraId="6D74ABDB" w14:textId="77777777" w:rsidR="00E96EC1" w:rsidRPr="00E96EC1" w:rsidRDefault="00E96EC1" w:rsidP="00E96EC1">
      <w:pPr>
        <w:rPr>
          <w:sz w:val="28"/>
          <w:szCs w:val="28"/>
        </w:rPr>
      </w:pPr>
    </w:p>
    <w:p w14:paraId="2FF1EBD1" w14:textId="77777777" w:rsidR="00E96EC1" w:rsidRPr="00E96EC1" w:rsidDel="00032DCA" w:rsidRDefault="00E96EC1" w:rsidP="00E96EC1">
      <w:pPr>
        <w:rPr>
          <w:del w:id="0" w:author="Usuario de Windows" w:date="2018-05-18T22:36:00Z"/>
          <w:sz w:val="28"/>
          <w:szCs w:val="28"/>
        </w:rPr>
      </w:pPr>
    </w:p>
    <w:p w14:paraId="1BE32012" w14:textId="77777777" w:rsidR="005A33CB" w:rsidRPr="00E96EC1" w:rsidRDefault="005A33CB">
      <w:pPr>
        <w:rPr>
          <w:sz w:val="28"/>
          <w:szCs w:val="28"/>
        </w:rPr>
      </w:pPr>
    </w:p>
    <w:p w14:paraId="735203EA" w14:textId="77777777" w:rsidR="00E96EC1" w:rsidRPr="00E96EC1" w:rsidRDefault="00E96EC1">
      <w:pPr>
        <w:rPr>
          <w:sz w:val="28"/>
          <w:szCs w:val="28"/>
        </w:rPr>
      </w:pPr>
    </w:p>
    <w:p w14:paraId="2C6D1CBF" w14:textId="77777777" w:rsidR="00E96EC1" w:rsidRPr="00E96EC1" w:rsidRDefault="00E96EC1">
      <w:pPr>
        <w:rPr>
          <w:sz w:val="28"/>
          <w:szCs w:val="28"/>
        </w:rPr>
      </w:pPr>
    </w:p>
    <w:p w14:paraId="70F4A539" w14:textId="77777777" w:rsidR="00E96EC1" w:rsidRPr="00E96EC1" w:rsidRDefault="00E96EC1">
      <w:pPr>
        <w:rPr>
          <w:sz w:val="28"/>
          <w:szCs w:val="28"/>
        </w:rPr>
      </w:pPr>
    </w:p>
    <w:p w14:paraId="747373BD" w14:textId="77777777" w:rsidR="00E96EC1" w:rsidRPr="00E96EC1" w:rsidRDefault="00E96EC1">
      <w:pPr>
        <w:rPr>
          <w:sz w:val="28"/>
          <w:szCs w:val="28"/>
        </w:rPr>
      </w:pPr>
    </w:p>
    <w:p w14:paraId="0C2C1991" w14:textId="77777777" w:rsidR="00E96EC1" w:rsidRPr="00E96EC1" w:rsidRDefault="005A1A2D" w:rsidP="00E96EC1">
      <w:pPr>
        <w:jc w:val="center"/>
        <w:rPr>
          <w:sz w:val="28"/>
          <w:szCs w:val="28"/>
        </w:rPr>
      </w:pPr>
      <w:r>
        <w:rPr>
          <w:sz w:val="28"/>
          <w:szCs w:val="28"/>
        </w:rPr>
        <w:t>Mayo</w:t>
      </w:r>
      <w:r w:rsidR="00E96EC1" w:rsidRPr="00E96EC1">
        <w:rPr>
          <w:sz w:val="28"/>
          <w:szCs w:val="28"/>
        </w:rPr>
        <w:t xml:space="preserve"> del 201</w:t>
      </w:r>
      <w:r>
        <w:rPr>
          <w:sz w:val="28"/>
          <w:szCs w:val="28"/>
        </w:rPr>
        <w:t>8</w:t>
      </w:r>
    </w:p>
    <w:p w14:paraId="12DD858D" w14:textId="77777777" w:rsidR="00E96EC1" w:rsidRDefault="00E96EC1"/>
    <w:p w14:paraId="57593CB3" w14:textId="77777777" w:rsidR="00E96EC1" w:rsidRDefault="00E96EC1"/>
    <w:p w14:paraId="157A8E00" w14:textId="77777777" w:rsidR="00E96EC1" w:rsidRDefault="00E96EC1"/>
    <w:p w14:paraId="19A649DA" w14:textId="77777777" w:rsidR="00E96EC1" w:rsidRDefault="00032DCA">
      <w:bookmarkStart w:id="1" w:name="_GoBack"/>
      <w:bookmarkEnd w:id="1"/>
      <w:ins w:id="2" w:author="Usuario de Windows" w:date="2018-05-18T22:36:00Z">
        <w:r>
          <w:br w:type="page"/>
        </w:r>
      </w:ins>
    </w:p>
    <w:p w14:paraId="1B6BFE59" w14:textId="77777777" w:rsidR="00E96EC1" w:rsidRDefault="00E96EC1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055"/>
        <w:gridCol w:w="4429"/>
        <w:gridCol w:w="850"/>
        <w:gridCol w:w="440"/>
        <w:gridCol w:w="440"/>
        <w:gridCol w:w="440"/>
      </w:tblGrid>
      <w:tr w:rsidR="008B6258" w:rsidRPr="009D39BC" w14:paraId="0F2EE17C" w14:textId="77777777" w:rsidTr="00E96EC1">
        <w:trPr>
          <w:trHeight w:val="744"/>
        </w:trPr>
        <w:tc>
          <w:tcPr>
            <w:tcW w:w="8755" w:type="dxa"/>
            <w:gridSpan w:val="7"/>
            <w:shd w:val="clear" w:color="auto" w:fill="FFFF00"/>
            <w:tcMar>
              <w:top w:w="108" w:type="dxa"/>
              <w:bottom w:w="108" w:type="dxa"/>
            </w:tcMar>
            <w:vAlign w:val="center"/>
          </w:tcPr>
          <w:p w14:paraId="1909611E" w14:textId="77777777" w:rsidR="008B6258" w:rsidRPr="009D39BC" w:rsidRDefault="00122512" w:rsidP="009D39BC">
            <w:pPr>
              <w:spacing w:line="240" w:lineRule="auto"/>
              <w:jc w:val="center"/>
              <w:rPr>
                <w:b/>
                <w:sz w:val="24"/>
              </w:rPr>
            </w:pPr>
            <w:r w:rsidRPr="009D39BC">
              <w:rPr>
                <w:b/>
                <w:sz w:val="24"/>
              </w:rPr>
              <w:t>ACTA DE CONSTITUCIÓN DEL PROYECTO</w:t>
            </w:r>
          </w:p>
          <w:p w14:paraId="17DF8C00" w14:textId="77777777" w:rsidR="0042562B" w:rsidRPr="009D39BC" w:rsidRDefault="0042562B" w:rsidP="009D39BC">
            <w:pPr>
              <w:spacing w:line="240" w:lineRule="auto"/>
              <w:jc w:val="center"/>
              <w:rPr>
                <w:b/>
                <w:sz w:val="20"/>
              </w:rPr>
            </w:pPr>
            <w:r w:rsidRPr="009D39BC">
              <w:rPr>
                <w:b/>
                <w:sz w:val="20"/>
              </w:rPr>
              <w:t xml:space="preserve">CÓDIGO </w:t>
            </w:r>
            <w:r w:rsidR="00B77334">
              <w:rPr>
                <w:b/>
                <w:sz w:val="20"/>
              </w:rPr>
              <w:t>0001</w:t>
            </w:r>
          </w:p>
          <w:p w14:paraId="760A9624" w14:textId="77777777" w:rsidR="008B6258" w:rsidRPr="009D39BC" w:rsidRDefault="008B6258" w:rsidP="009D39BC">
            <w:pPr>
              <w:spacing w:line="240" w:lineRule="auto"/>
              <w:jc w:val="center"/>
              <w:rPr>
                <w:b/>
                <w:sz w:val="24"/>
              </w:rPr>
            </w:pPr>
            <w:r w:rsidRPr="009D39BC">
              <w:rPr>
                <w:b/>
                <w:sz w:val="20"/>
              </w:rPr>
              <w:t xml:space="preserve">versión </w:t>
            </w:r>
            <w:r w:rsidR="00B77334">
              <w:rPr>
                <w:b/>
                <w:sz w:val="20"/>
              </w:rPr>
              <w:t>A</w:t>
            </w:r>
          </w:p>
        </w:tc>
      </w:tr>
      <w:tr w:rsidR="008B6258" w:rsidRPr="009D39BC" w14:paraId="171ED109" w14:textId="77777777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14:paraId="148D1603" w14:textId="77777777" w:rsidR="008B6258" w:rsidRPr="009D39BC" w:rsidRDefault="008B6258" w:rsidP="009D39BC">
            <w:pPr>
              <w:spacing w:line="240" w:lineRule="auto"/>
            </w:pPr>
            <w:r w:rsidRPr="009D39BC">
              <w:t>PROYECTO</w:t>
            </w:r>
          </w:p>
        </w:tc>
        <w:tc>
          <w:tcPr>
            <w:tcW w:w="6599" w:type="dxa"/>
            <w:gridSpan w:val="5"/>
            <w:tcMar>
              <w:top w:w="108" w:type="dxa"/>
              <w:bottom w:w="108" w:type="dxa"/>
            </w:tcMar>
            <w:vAlign w:val="center"/>
          </w:tcPr>
          <w:p w14:paraId="03921AE7" w14:textId="58D8282B" w:rsidR="008B6258" w:rsidRPr="009D39BC" w:rsidRDefault="00BC5E0C" w:rsidP="00C8756F">
            <w:pPr>
              <w:spacing w:line="240" w:lineRule="auto"/>
            </w:pPr>
            <w:r>
              <w:t>SUMINISTRO E INSTALACION DE DOMOS GEODESICOS Y RE</w:t>
            </w:r>
            <w:r w:rsidR="00086E56">
              <w:t>E</w:t>
            </w:r>
            <w:r>
              <w:t>MPLAZO DE IMPERMIABILIZACION DEL DIQUE DE TANQUES 51 Y 52 – REFINERIA CONCHAN PETROPERU</w:t>
            </w:r>
          </w:p>
        </w:tc>
      </w:tr>
      <w:tr w:rsidR="00E552C0" w:rsidRPr="00257273" w14:paraId="72EDF979" w14:textId="77777777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14:paraId="1445F3D4" w14:textId="77777777" w:rsidR="00E552C0" w:rsidRPr="009D39BC" w:rsidRDefault="00E552C0" w:rsidP="009D39BC">
            <w:pPr>
              <w:spacing w:line="240" w:lineRule="auto"/>
            </w:pPr>
            <w:r w:rsidRPr="009D39BC">
              <w:t>PATROCINADOR</w:t>
            </w:r>
          </w:p>
        </w:tc>
        <w:tc>
          <w:tcPr>
            <w:tcW w:w="6599" w:type="dxa"/>
            <w:gridSpan w:val="5"/>
            <w:tcMar>
              <w:top w:w="108" w:type="dxa"/>
              <w:bottom w:w="108" w:type="dxa"/>
            </w:tcMar>
            <w:vAlign w:val="center"/>
          </w:tcPr>
          <w:p w14:paraId="5AA7D046" w14:textId="65CE06FA" w:rsidR="00E552C0" w:rsidRPr="0061471D" w:rsidRDefault="0061471D" w:rsidP="003E1B57">
            <w:pPr>
              <w:spacing w:line="240" w:lineRule="auto"/>
            </w:pPr>
            <w:r w:rsidRPr="0061471D">
              <w:t>GERENTE GENERAL CIME INGENIEROS S.R.L</w:t>
            </w:r>
            <w:r w:rsidR="004006FD">
              <w:t>.</w:t>
            </w:r>
          </w:p>
        </w:tc>
      </w:tr>
      <w:tr w:rsidR="008B6258" w:rsidRPr="009D39BC" w14:paraId="57E04253" w14:textId="77777777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14:paraId="2E889450" w14:textId="77777777" w:rsidR="008B6258" w:rsidRPr="009D39BC" w:rsidRDefault="008B6258" w:rsidP="009D39BC">
            <w:pPr>
              <w:spacing w:line="240" w:lineRule="auto"/>
            </w:pPr>
            <w:r w:rsidRPr="009D39BC">
              <w:t>PREPARADO POR:</w:t>
            </w:r>
          </w:p>
        </w:tc>
        <w:tc>
          <w:tcPr>
            <w:tcW w:w="4429" w:type="dxa"/>
            <w:tcMar>
              <w:top w:w="108" w:type="dxa"/>
              <w:bottom w:w="108" w:type="dxa"/>
            </w:tcMar>
            <w:vAlign w:val="center"/>
          </w:tcPr>
          <w:p w14:paraId="48AE968E" w14:textId="77777777" w:rsidR="008B6258" w:rsidRPr="009D39BC" w:rsidRDefault="0098112E" w:rsidP="0098112E">
            <w:pPr>
              <w:spacing w:line="240" w:lineRule="auto"/>
            </w:pPr>
            <w:r>
              <w:t xml:space="preserve">FREDDY ALEJOS </w:t>
            </w:r>
            <w:r w:rsidR="00667964">
              <w:t>VELA</w:t>
            </w:r>
          </w:p>
        </w:tc>
        <w:tc>
          <w:tcPr>
            <w:tcW w:w="850" w:type="dxa"/>
            <w:tcMar>
              <w:top w:w="108" w:type="dxa"/>
              <w:bottom w:w="108" w:type="dxa"/>
            </w:tcMar>
            <w:vAlign w:val="center"/>
          </w:tcPr>
          <w:p w14:paraId="6CD2A917" w14:textId="77777777" w:rsidR="008B6258" w:rsidRPr="009D39BC" w:rsidRDefault="008B6258" w:rsidP="009D39BC">
            <w:pPr>
              <w:spacing w:line="240" w:lineRule="auto"/>
            </w:pPr>
            <w:r w:rsidRPr="009D39BC">
              <w:t>FECHA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68ADB996" w14:textId="77777777" w:rsidR="008B6258" w:rsidRPr="009D39BC" w:rsidRDefault="00257273" w:rsidP="005A1A2D">
            <w:pPr>
              <w:spacing w:line="240" w:lineRule="auto"/>
            </w:pPr>
            <w:r>
              <w:t>0</w:t>
            </w:r>
            <w:r w:rsidR="005A1A2D">
              <w:t>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6BB58E6D" w14:textId="77777777" w:rsidR="008B6258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2F25CAC2" w14:textId="77777777" w:rsidR="008B6258" w:rsidRPr="009D39BC" w:rsidRDefault="00B77334" w:rsidP="005A1A2D">
            <w:pPr>
              <w:spacing w:line="240" w:lineRule="auto"/>
            </w:pPr>
            <w:r>
              <w:t>1</w:t>
            </w:r>
            <w:r w:rsidR="005A1A2D">
              <w:t>7</w:t>
            </w:r>
          </w:p>
        </w:tc>
      </w:tr>
      <w:tr w:rsidR="005A1A2D" w:rsidRPr="009D39BC" w14:paraId="7F35856D" w14:textId="77777777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14:paraId="515D5FCA" w14:textId="77777777" w:rsidR="005A1A2D" w:rsidRPr="009D39BC" w:rsidRDefault="005A1A2D" w:rsidP="005A1A2D">
            <w:pPr>
              <w:spacing w:line="240" w:lineRule="auto"/>
            </w:pPr>
            <w:r w:rsidRPr="009D39BC">
              <w:t>REVISADO POR:</w:t>
            </w:r>
          </w:p>
        </w:tc>
        <w:tc>
          <w:tcPr>
            <w:tcW w:w="4429" w:type="dxa"/>
            <w:tcMar>
              <w:top w:w="108" w:type="dxa"/>
              <w:bottom w:w="108" w:type="dxa"/>
            </w:tcMar>
            <w:vAlign w:val="center"/>
          </w:tcPr>
          <w:p w14:paraId="0630A8F8" w14:textId="77777777" w:rsidR="005A1A2D" w:rsidRPr="009D39BC" w:rsidRDefault="005A1A2D" w:rsidP="005A1A2D">
            <w:pPr>
              <w:spacing w:line="240" w:lineRule="auto"/>
            </w:pPr>
            <w:r>
              <w:t>WILBERTO SOTO</w:t>
            </w:r>
            <w:r w:rsidR="00667964">
              <w:t xml:space="preserve"> CASTRO</w:t>
            </w:r>
          </w:p>
        </w:tc>
        <w:tc>
          <w:tcPr>
            <w:tcW w:w="850" w:type="dxa"/>
            <w:tcMar>
              <w:top w:w="108" w:type="dxa"/>
              <w:bottom w:w="108" w:type="dxa"/>
            </w:tcMar>
            <w:vAlign w:val="center"/>
          </w:tcPr>
          <w:p w14:paraId="13CEEABE" w14:textId="77777777" w:rsidR="005A1A2D" w:rsidRPr="009D39BC" w:rsidRDefault="005A1A2D" w:rsidP="005A1A2D">
            <w:pPr>
              <w:spacing w:line="240" w:lineRule="auto"/>
            </w:pPr>
            <w:r w:rsidRPr="009D39BC">
              <w:t>FECHA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04103ACB" w14:textId="77777777" w:rsidR="005A1A2D" w:rsidRPr="009D39BC" w:rsidRDefault="005A1A2D" w:rsidP="005A1A2D">
            <w:pPr>
              <w:spacing w:line="240" w:lineRule="auto"/>
            </w:pPr>
            <w:r>
              <w:t>09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7DAC20F5" w14:textId="77777777" w:rsidR="005A1A2D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4F796571" w14:textId="77777777" w:rsidR="005A1A2D" w:rsidRPr="009D39BC" w:rsidRDefault="005A1A2D" w:rsidP="005A1A2D">
            <w:pPr>
              <w:spacing w:line="240" w:lineRule="auto"/>
            </w:pPr>
            <w:r>
              <w:t>17</w:t>
            </w:r>
          </w:p>
        </w:tc>
      </w:tr>
      <w:tr w:rsidR="005A1A2D" w:rsidRPr="009D39BC" w14:paraId="6DF72FAC" w14:textId="77777777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14:paraId="434C9D95" w14:textId="77777777" w:rsidR="005A1A2D" w:rsidRPr="009D39BC" w:rsidRDefault="005A1A2D" w:rsidP="005A1A2D">
            <w:pPr>
              <w:spacing w:line="240" w:lineRule="auto"/>
            </w:pPr>
            <w:r w:rsidRPr="009D39BC">
              <w:t>APROBADO POR:</w:t>
            </w:r>
          </w:p>
        </w:tc>
        <w:tc>
          <w:tcPr>
            <w:tcW w:w="4429" w:type="dxa"/>
            <w:tcMar>
              <w:top w:w="108" w:type="dxa"/>
              <w:bottom w:w="108" w:type="dxa"/>
            </w:tcMar>
            <w:vAlign w:val="center"/>
          </w:tcPr>
          <w:p w14:paraId="6D46480D" w14:textId="77777777" w:rsidR="005A1A2D" w:rsidRPr="009D39BC" w:rsidRDefault="005A1A2D" w:rsidP="005A1A2D">
            <w:pPr>
              <w:spacing w:line="240" w:lineRule="auto"/>
            </w:pPr>
            <w:r>
              <w:t>OTMAR SOTO</w:t>
            </w:r>
            <w:r w:rsidR="00667964">
              <w:t xml:space="preserve"> CASTRO</w:t>
            </w:r>
          </w:p>
        </w:tc>
        <w:tc>
          <w:tcPr>
            <w:tcW w:w="850" w:type="dxa"/>
            <w:tcMar>
              <w:top w:w="108" w:type="dxa"/>
              <w:bottom w:w="108" w:type="dxa"/>
            </w:tcMar>
            <w:vAlign w:val="center"/>
          </w:tcPr>
          <w:p w14:paraId="3C46FC48" w14:textId="77777777" w:rsidR="005A1A2D" w:rsidRPr="009D39BC" w:rsidRDefault="005A1A2D" w:rsidP="005A1A2D">
            <w:pPr>
              <w:spacing w:line="240" w:lineRule="auto"/>
            </w:pPr>
            <w:r w:rsidRPr="009D39BC">
              <w:t>FECHA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0A491CD1" w14:textId="77777777" w:rsidR="005A1A2D" w:rsidRPr="009D39BC" w:rsidRDefault="005A1A2D" w:rsidP="005A1A2D">
            <w:pPr>
              <w:spacing w:line="240" w:lineRule="auto"/>
            </w:pPr>
            <w:r>
              <w:t>09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31E33C6B" w14:textId="77777777" w:rsidR="005A1A2D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75919B13" w14:textId="77777777" w:rsidR="005A1A2D" w:rsidRPr="009D39BC" w:rsidRDefault="005A1A2D" w:rsidP="005A1A2D">
            <w:pPr>
              <w:spacing w:line="240" w:lineRule="auto"/>
            </w:pPr>
            <w:r>
              <w:t>17</w:t>
            </w:r>
          </w:p>
        </w:tc>
      </w:tr>
      <w:tr w:rsidR="006B3DC6" w:rsidRPr="009D39BC" w14:paraId="1A6BC01C" w14:textId="77777777" w:rsidTr="00E96EC1">
        <w:tc>
          <w:tcPr>
            <w:tcW w:w="8755" w:type="dxa"/>
            <w:gridSpan w:val="7"/>
            <w:tcMar>
              <w:top w:w="108" w:type="dxa"/>
              <w:bottom w:w="108" w:type="dxa"/>
            </w:tcMar>
            <w:vAlign w:val="center"/>
          </w:tcPr>
          <w:p w14:paraId="3EECB86B" w14:textId="77777777" w:rsidR="006B3DC6" w:rsidRPr="009D39BC" w:rsidRDefault="006B3DC6" w:rsidP="007C385C">
            <w:pPr>
              <w:spacing w:line="240" w:lineRule="auto"/>
            </w:pPr>
          </w:p>
        </w:tc>
      </w:tr>
      <w:tr w:rsidR="006B3DC6" w:rsidRPr="009D39BC" w14:paraId="60CD4ACC" w14:textId="77777777" w:rsidTr="00E96EC1">
        <w:tc>
          <w:tcPr>
            <w:tcW w:w="1101" w:type="dxa"/>
            <w:tcMar>
              <w:top w:w="108" w:type="dxa"/>
              <w:bottom w:w="108" w:type="dxa"/>
            </w:tcMar>
            <w:vAlign w:val="center"/>
          </w:tcPr>
          <w:p w14:paraId="32B5A07B" w14:textId="77777777" w:rsidR="006B3DC6" w:rsidRPr="009D39BC" w:rsidRDefault="006B3DC6" w:rsidP="009D39BC">
            <w:pPr>
              <w:spacing w:line="240" w:lineRule="auto"/>
              <w:jc w:val="right"/>
            </w:pPr>
            <w:r w:rsidRPr="009D39BC">
              <w:t>REVISIÓN</w:t>
            </w:r>
          </w:p>
          <w:p w14:paraId="7CDA4BE6" w14:textId="77777777" w:rsidR="006B3DC6" w:rsidRPr="009D39BC" w:rsidRDefault="006B3DC6" w:rsidP="009D39BC">
            <w:pPr>
              <w:spacing w:line="240" w:lineRule="auto"/>
              <w:jc w:val="right"/>
            </w:pPr>
            <w:r w:rsidRPr="009D39BC">
              <w:rPr>
                <w:sz w:val="16"/>
                <w:szCs w:val="16"/>
              </w:rPr>
              <w:t>(Correlativo)</w:t>
            </w:r>
          </w:p>
        </w:tc>
        <w:tc>
          <w:tcPr>
            <w:tcW w:w="6334" w:type="dxa"/>
            <w:gridSpan w:val="3"/>
            <w:tcMar>
              <w:top w:w="108" w:type="dxa"/>
              <w:bottom w:w="108" w:type="dxa"/>
            </w:tcMar>
            <w:vAlign w:val="center"/>
          </w:tcPr>
          <w:p w14:paraId="5D9E9FC1" w14:textId="77777777" w:rsidR="006B3DC6" w:rsidRPr="009D39BC" w:rsidRDefault="006B3DC6" w:rsidP="009D39BC">
            <w:pPr>
              <w:spacing w:line="240" w:lineRule="auto"/>
              <w:jc w:val="center"/>
            </w:pPr>
            <w:r w:rsidRPr="009D39BC">
              <w:t>DESCRIPCIÓN (REALIZADA POR)</w:t>
            </w:r>
          </w:p>
          <w:p w14:paraId="296389DA" w14:textId="77777777" w:rsidR="006B3DC6" w:rsidRPr="009D39BC" w:rsidRDefault="006B3DC6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(Motivo de la revisión y entre paréntesis quien la realizó)</w:t>
            </w:r>
          </w:p>
        </w:tc>
        <w:tc>
          <w:tcPr>
            <w:tcW w:w="1320" w:type="dxa"/>
            <w:gridSpan w:val="3"/>
            <w:tcMar>
              <w:top w:w="108" w:type="dxa"/>
              <w:bottom w:w="108" w:type="dxa"/>
            </w:tcMar>
            <w:vAlign w:val="center"/>
          </w:tcPr>
          <w:p w14:paraId="6AAC48C2" w14:textId="77777777" w:rsidR="006B3DC6" w:rsidRPr="009D39BC" w:rsidRDefault="006B3DC6" w:rsidP="009D39BC">
            <w:pPr>
              <w:spacing w:line="240" w:lineRule="auto"/>
              <w:jc w:val="center"/>
            </w:pPr>
            <w:r w:rsidRPr="009D39BC">
              <w:t>FECHA</w:t>
            </w:r>
          </w:p>
          <w:p w14:paraId="6E702F23" w14:textId="77777777" w:rsidR="006B3DC6" w:rsidRPr="009D39BC" w:rsidRDefault="006B3DC6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(de la revisión)</w:t>
            </w:r>
          </w:p>
        </w:tc>
      </w:tr>
      <w:tr w:rsidR="005A1A2D" w:rsidRPr="009D39BC" w14:paraId="18D2A986" w14:textId="77777777" w:rsidTr="00E96EC1">
        <w:tc>
          <w:tcPr>
            <w:tcW w:w="1101" w:type="dxa"/>
            <w:tcMar>
              <w:top w:w="108" w:type="dxa"/>
              <w:bottom w:w="108" w:type="dxa"/>
            </w:tcMar>
            <w:vAlign w:val="center"/>
          </w:tcPr>
          <w:p w14:paraId="3EBB6254" w14:textId="77777777" w:rsidR="005A1A2D" w:rsidRPr="009D39BC" w:rsidRDefault="005A1A2D" w:rsidP="005A1A2D">
            <w:pPr>
              <w:spacing w:line="240" w:lineRule="auto"/>
              <w:jc w:val="center"/>
            </w:pPr>
            <w:r w:rsidRPr="009D39BC">
              <w:t>01</w:t>
            </w:r>
          </w:p>
        </w:tc>
        <w:tc>
          <w:tcPr>
            <w:tcW w:w="6334" w:type="dxa"/>
            <w:gridSpan w:val="3"/>
            <w:tcMar>
              <w:top w:w="108" w:type="dxa"/>
              <w:bottom w:w="108" w:type="dxa"/>
            </w:tcMar>
            <w:vAlign w:val="center"/>
          </w:tcPr>
          <w:p w14:paraId="35B811C6" w14:textId="77777777" w:rsidR="005A1A2D" w:rsidRPr="009D39BC" w:rsidRDefault="005A1A2D" w:rsidP="005A1A2D">
            <w:pPr>
              <w:spacing w:line="240" w:lineRule="auto"/>
            </w:pPr>
            <w:r>
              <w:t>Versión original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718EA9ED" w14:textId="77777777" w:rsidR="005A1A2D" w:rsidRPr="009D39BC" w:rsidRDefault="005A1A2D" w:rsidP="005A1A2D">
            <w:pPr>
              <w:spacing w:line="240" w:lineRule="auto"/>
            </w:pPr>
            <w:r>
              <w:t>09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0919D081" w14:textId="77777777" w:rsidR="005A1A2D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3E608B74" w14:textId="77777777" w:rsidR="005A1A2D" w:rsidRPr="009D39BC" w:rsidRDefault="005A1A2D" w:rsidP="005A1A2D">
            <w:pPr>
              <w:spacing w:line="240" w:lineRule="auto"/>
            </w:pPr>
            <w:r>
              <w:t>17</w:t>
            </w:r>
          </w:p>
        </w:tc>
      </w:tr>
      <w:tr w:rsidR="006B3DC6" w:rsidRPr="009D39BC" w14:paraId="611DC0A8" w14:textId="77777777" w:rsidTr="00E96EC1">
        <w:tc>
          <w:tcPr>
            <w:tcW w:w="1101" w:type="dxa"/>
            <w:tcMar>
              <w:top w:w="108" w:type="dxa"/>
              <w:bottom w:w="108" w:type="dxa"/>
            </w:tcMar>
            <w:vAlign w:val="center"/>
          </w:tcPr>
          <w:p w14:paraId="64BE3EFD" w14:textId="77777777" w:rsidR="006B3DC6" w:rsidRPr="009D39BC" w:rsidRDefault="006B3DC6" w:rsidP="009D39BC">
            <w:pPr>
              <w:spacing w:line="240" w:lineRule="auto"/>
              <w:jc w:val="center"/>
            </w:pPr>
            <w:r w:rsidRPr="009D39BC">
              <w:t>02</w:t>
            </w:r>
          </w:p>
        </w:tc>
        <w:tc>
          <w:tcPr>
            <w:tcW w:w="6334" w:type="dxa"/>
            <w:gridSpan w:val="3"/>
            <w:tcMar>
              <w:top w:w="108" w:type="dxa"/>
              <w:bottom w:w="108" w:type="dxa"/>
            </w:tcMar>
            <w:vAlign w:val="center"/>
          </w:tcPr>
          <w:p w14:paraId="71834A6C" w14:textId="77777777" w:rsidR="006B3DC6" w:rsidRPr="009D39BC" w:rsidRDefault="006B3DC6" w:rsidP="009D39BC">
            <w:pPr>
              <w:spacing w:line="240" w:lineRule="auto"/>
            </w:pP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54CAFB42" w14:textId="77777777" w:rsidR="006B3DC6" w:rsidRPr="009D39BC" w:rsidRDefault="006B3DC6" w:rsidP="009D39BC">
            <w:pPr>
              <w:spacing w:line="240" w:lineRule="auto"/>
            </w:pP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0A15EDB8" w14:textId="77777777" w:rsidR="006B3DC6" w:rsidRPr="009D39BC" w:rsidRDefault="006B3DC6" w:rsidP="009D39BC">
            <w:pPr>
              <w:spacing w:line="240" w:lineRule="auto"/>
            </w:pP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14:paraId="064D5E0D" w14:textId="77777777" w:rsidR="006B3DC6" w:rsidRPr="009D39BC" w:rsidRDefault="006B3DC6" w:rsidP="009D39BC">
            <w:pPr>
              <w:spacing w:line="240" w:lineRule="auto"/>
            </w:pPr>
          </w:p>
        </w:tc>
      </w:tr>
    </w:tbl>
    <w:p w14:paraId="4D74E61D" w14:textId="77777777" w:rsidR="008B6258" w:rsidRDefault="008B6258" w:rsidP="005D45EE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755"/>
      </w:tblGrid>
      <w:tr w:rsidR="00E652DF" w:rsidRPr="009D39BC" w14:paraId="51EEFA82" w14:textId="77777777" w:rsidTr="00E96EC1">
        <w:trPr>
          <w:trHeight w:val="429"/>
        </w:trPr>
        <w:tc>
          <w:tcPr>
            <w:tcW w:w="8755" w:type="dxa"/>
            <w:vAlign w:val="center"/>
          </w:tcPr>
          <w:p w14:paraId="18ACD4C2" w14:textId="77777777" w:rsidR="00E652DF" w:rsidRDefault="00E652DF" w:rsidP="00157B3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BREVE DESCRIPCIÓN DEL PRODUCTO O SERVICIO DEL PROYECTO</w:t>
            </w:r>
          </w:p>
          <w:p w14:paraId="396AD15F" w14:textId="77777777" w:rsidR="003E54E4" w:rsidRPr="009D39BC" w:rsidRDefault="003E54E4" w:rsidP="003E54E4">
            <w:pPr>
              <w:spacing w:line="240" w:lineRule="auto"/>
              <w:jc w:val="center"/>
              <w:rPr>
                <w:b/>
              </w:rPr>
            </w:pPr>
            <w:r w:rsidRPr="009D39B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Características, funcionalidades, soporte entre otros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E652DF" w:rsidRPr="009D39BC" w14:paraId="0DA8D171" w14:textId="77777777" w:rsidTr="00E96EC1">
        <w:trPr>
          <w:trHeight w:val="276"/>
        </w:trPr>
        <w:tc>
          <w:tcPr>
            <w:tcW w:w="8755" w:type="dxa"/>
          </w:tcPr>
          <w:p w14:paraId="580D34A0" w14:textId="513BA6EB" w:rsidR="00523D30" w:rsidRPr="00737594" w:rsidRDefault="00BC5E0C" w:rsidP="0058418E">
            <w:pPr>
              <w:spacing w:line="240" w:lineRule="auto"/>
              <w:jc w:val="both"/>
            </w:pPr>
            <w:r>
              <w:t xml:space="preserve">El proyecto consiste en </w:t>
            </w:r>
            <w:r w:rsidR="009C2A78">
              <w:t>el suministro e</w:t>
            </w:r>
            <w:r>
              <w:t xml:space="preserve"> instalación de dos techos domos </w:t>
            </w:r>
            <w:r w:rsidR="008D1718">
              <w:t>geodésicos</w:t>
            </w:r>
            <w:r>
              <w:t xml:space="preserve"> de </w:t>
            </w:r>
            <w:r w:rsidR="003A5250">
              <w:t>aluminio</w:t>
            </w:r>
            <w:r>
              <w:t xml:space="preserve"> para los tanques 51 y 52</w:t>
            </w:r>
            <w:r w:rsidR="009C2A78">
              <w:t xml:space="preserve"> </w:t>
            </w:r>
            <w:r w:rsidR="00573B77">
              <w:t>ubic</w:t>
            </w:r>
            <w:r w:rsidR="009C2A78">
              <w:t xml:space="preserve">ados en la refinería de </w:t>
            </w:r>
            <w:proofErr w:type="spellStart"/>
            <w:r w:rsidR="009C2A78">
              <w:t>Conchán</w:t>
            </w:r>
            <w:proofErr w:type="spellEnd"/>
            <w:r w:rsidR="009C2A78">
              <w:t xml:space="preserve"> </w:t>
            </w:r>
            <w:r w:rsidR="00573B77">
              <w:t>Petro</w:t>
            </w:r>
            <w:r w:rsidR="000A7F0C">
              <w:t>p</w:t>
            </w:r>
            <w:r w:rsidR="003877C5">
              <w:t>erú,</w:t>
            </w:r>
            <w:r w:rsidR="00573B77">
              <w:t xml:space="preserve"> esto con el fin de</w:t>
            </w:r>
            <w:r w:rsidR="00AD0CBA">
              <w:t xml:space="preserve"> </w:t>
            </w:r>
            <w:r w:rsidR="008D1AFB">
              <w:t xml:space="preserve">disminuir </w:t>
            </w:r>
            <w:r w:rsidR="00A70AF4">
              <w:t xml:space="preserve">las pérdidas de combustible </w:t>
            </w:r>
            <w:r w:rsidR="00061B67">
              <w:t>volátil</w:t>
            </w:r>
            <w:r w:rsidR="00A70AF4">
              <w:t xml:space="preserve"> del 25% al 5% así como </w:t>
            </w:r>
            <w:r w:rsidR="009C2A78">
              <w:t xml:space="preserve">aumentar </w:t>
            </w:r>
            <w:r w:rsidR="00331BD5">
              <w:t xml:space="preserve">la </w:t>
            </w:r>
            <w:r w:rsidR="008D1AFB">
              <w:t>capacidad de almacenamiento en</w:t>
            </w:r>
            <w:r w:rsidR="00A70AF4">
              <w:t xml:space="preserve"> </w:t>
            </w:r>
            <w:r w:rsidR="005161FE">
              <w:t>1538</w:t>
            </w:r>
            <w:r w:rsidR="00A70AF4">
              <w:t xml:space="preserve"> </w:t>
            </w:r>
            <w:r w:rsidR="00331BD5">
              <w:t>barriles.</w:t>
            </w:r>
            <w:r w:rsidR="00AD0CBA">
              <w:t xml:space="preserve"> </w:t>
            </w:r>
            <w:r w:rsidR="0010052C">
              <w:t>Además,</w:t>
            </w:r>
            <w:r>
              <w:t xml:space="preserve"> se </w:t>
            </w:r>
            <w:r w:rsidR="00573B77">
              <w:t>reemplazará</w:t>
            </w:r>
            <w:r>
              <w:t xml:space="preserve"> la </w:t>
            </w:r>
            <w:r w:rsidR="00573B77">
              <w:t>impermeabilización</w:t>
            </w:r>
            <w:r>
              <w:t xml:space="preserve"> actual de la base de aislamiento que contiene a los tanques</w:t>
            </w:r>
            <w:r w:rsidR="00573B77">
              <w:t xml:space="preserve"> para el cumplimiento de la normativa </w:t>
            </w:r>
            <w:r w:rsidR="0058418E" w:rsidRPr="0058418E">
              <w:t>DS 043-2007-EM</w:t>
            </w:r>
            <w:r w:rsidR="0058418E">
              <w:t xml:space="preserve"> del Ministerio de Energía y M</w:t>
            </w:r>
            <w:r w:rsidR="00573B77">
              <w:t>inas, con el fin de aislar los derrames de combustible</w:t>
            </w:r>
            <w:r>
              <w:t xml:space="preserve">. Este proyecto tiene como fecha </w:t>
            </w:r>
            <w:r w:rsidR="00061B67">
              <w:t>límite de entrega:</w:t>
            </w:r>
            <w:r>
              <w:t xml:space="preserve"> </w:t>
            </w:r>
            <w:r w:rsidR="00F06D4B">
              <w:t>Jun</w:t>
            </w:r>
            <w:r>
              <w:t>io de 2018</w:t>
            </w:r>
            <w:r w:rsidR="00061B67">
              <w:t>.</w:t>
            </w:r>
          </w:p>
        </w:tc>
      </w:tr>
    </w:tbl>
    <w:p w14:paraId="2077A46F" w14:textId="77777777" w:rsidR="00E652DF" w:rsidRDefault="00E652DF" w:rsidP="005D45EE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377"/>
        <w:gridCol w:w="4378"/>
      </w:tblGrid>
      <w:tr w:rsidR="00D721E2" w:rsidRPr="009D39BC" w14:paraId="0021505F" w14:textId="77777777" w:rsidTr="0017756B">
        <w:trPr>
          <w:trHeight w:val="429"/>
        </w:trPr>
        <w:tc>
          <w:tcPr>
            <w:tcW w:w="8755" w:type="dxa"/>
            <w:gridSpan w:val="2"/>
            <w:tcBorders>
              <w:bottom w:val="single" w:sz="4" w:space="0" w:color="000000"/>
            </w:tcBorders>
            <w:vAlign w:val="center"/>
          </w:tcPr>
          <w:p w14:paraId="28EBFBA2" w14:textId="77777777" w:rsidR="00D721E2" w:rsidRPr="009D39BC" w:rsidRDefault="0004087E" w:rsidP="009D39BC">
            <w:p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ALINEAMIENTO</w:t>
            </w:r>
            <w:r w:rsidR="00D721E2" w:rsidRPr="009D39BC">
              <w:rPr>
                <w:b/>
              </w:rPr>
              <w:t xml:space="preserve"> DEL PROYECTO</w:t>
            </w:r>
          </w:p>
        </w:tc>
      </w:tr>
      <w:tr w:rsidR="00D721E2" w:rsidRPr="009D39BC" w14:paraId="32DD9A9B" w14:textId="77777777" w:rsidTr="0017756B">
        <w:trPr>
          <w:trHeight w:val="276"/>
        </w:trPr>
        <w:tc>
          <w:tcPr>
            <w:tcW w:w="4377" w:type="dxa"/>
            <w:shd w:val="clear" w:color="auto" w:fill="E5DFEC"/>
          </w:tcPr>
          <w:p w14:paraId="1914E9D0" w14:textId="77777777" w:rsidR="00D721E2" w:rsidRPr="009D39BC" w:rsidRDefault="00D721E2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</w:pPr>
            <w:r w:rsidRPr="009D39BC">
              <w:t>OBJETIVOS ESTRATÉGICOS DE LA ORGANIZACIÓN</w:t>
            </w:r>
          </w:p>
          <w:p w14:paraId="525A84DD" w14:textId="77777777" w:rsidR="00A34185" w:rsidRPr="009D39BC" w:rsidRDefault="00A34185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(A qué objetivo estratégico se alinea el proyecto)</w:t>
            </w:r>
          </w:p>
        </w:tc>
        <w:tc>
          <w:tcPr>
            <w:tcW w:w="4378" w:type="dxa"/>
            <w:shd w:val="clear" w:color="auto" w:fill="E5DFEC"/>
          </w:tcPr>
          <w:p w14:paraId="75A7F23F" w14:textId="77777777" w:rsidR="00D721E2" w:rsidRPr="009D39BC" w:rsidRDefault="00D721E2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</w:pPr>
            <w:r w:rsidRPr="009D39BC">
              <w:t>PROPÓSITO DEL PROYECTO</w:t>
            </w:r>
          </w:p>
          <w:p w14:paraId="470556BE" w14:textId="77777777" w:rsidR="00A34185" w:rsidRPr="009D39BC" w:rsidRDefault="00A34185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(Beneficios que tendrá la organización una vez que el producto del proyecto esté operativo o sea entregado)</w:t>
            </w:r>
          </w:p>
        </w:tc>
      </w:tr>
      <w:tr w:rsidR="00F614A3" w:rsidRPr="009D39BC" w14:paraId="74CCAA87" w14:textId="77777777" w:rsidTr="0017756B">
        <w:trPr>
          <w:trHeight w:val="565"/>
        </w:trPr>
        <w:tc>
          <w:tcPr>
            <w:tcW w:w="4377" w:type="dxa"/>
          </w:tcPr>
          <w:p w14:paraId="6EBBE63B" w14:textId="5FF0BBD2" w:rsidR="00F614A3" w:rsidRPr="00001ED0" w:rsidRDefault="00F614A3" w:rsidP="00FE4AC3">
            <w:pPr>
              <w:spacing w:line="240" w:lineRule="auto"/>
              <w:jc w:val="both"/>
            </w:pPr>
            <w:r>
              <w:t xml:space="preserve">Aumentar </w:t>
            </w:r>
            <w:r w:rsidR="00FE4AC3">
              <w:t>el nivel de</w:t>
            </w:r>
            <w:r>
              <w:t xml:space="preserve"> satisfacción de nuestros clientes </w:t>
            </w:r>
            <w:r w:rsidR="00FE4AC3">
              <w:t xml:space="preserve">y el prestigio de la empresa </w:t>
            </w:r>
            <w:r>
              <w:t>en un 10% con respecto al año anterior.</w:t>
            </w:r>
          </w:p>
        </w:tc>
        <w:tc>
          <w:tcPr>
            <w:tcW w:w="4378" w:type="dxa"/>
          </w:tcPr>
          <w:p w14:paraId="397C68C9" w14:textId="148FBC84" w:rsidR="00F614A3" w:rsidRDefault="00FE4AC3" w:rsidP="00E62D8B">
            <w:pPr>
              <w:spacing w:line="240" w:lineRule="auto"/>
              <w:jc w:val="both"/>
            </w:pPr>
            <w:r>
              <w:t>El proyecto contribuirá al posicionamiento de la empres</w:t>
            </w:r>
            <w:r w:rsidR="00E62D8B">
              <w:t xml:space="preserve">a </w:t>
            </w:r>
            <w:r>
              <w:t>como un proveedor clave de servicios de construcción en el rubro de hidrocarburos.</w:t>
            </w:r>
          </w:p>
        </w:tc>
      </w:tr>
      <w:tr w:rsidR="00F614A3" w:rsidRPr="009D39BC" w14:paraId="6800985E" w14:textId="77777777" w:rsidTr="0017756B">
        <w:trPr>
          <w:trHeight w:val="565"/>
        </w:trPr>
        <w:tc>
          <w:tcPr>
            <w:tcW w:w="4377" w:type="dxa"/>
          </w:tcPr>
          <w:p w14:paraId="070A2E90" w14:textId="328C8556" w:rsidR="00F614A3" w:rsidRDefault="00F614A3" w:rsidP="00FE4AC3">
            <w:pPr>
              <w:spacing w:line="240" w:lineRule="auto"/>
              <w:jc w:val="both"/>
            </w:pPr>
            <w:r>
              <w:lastRenderedPageBreak/>
              <w:t xml:space="preserve">Aumentar nuestras </w:t>
            </w:r>
            <w:r w:rsidR="00FE4AC3">
              <w:t xml:space="preserve">ganancias </w:t>
            </w:r>
            <w:r>
              <w:t>en 2% en relación al año anterior.</w:t>
            </w:r>
          </w:p>
        </w:tc>
        <w:tc>
          <w:tcPr>
            <w:tcW w:w="4378" w:type="dxa"/>
          </w:tcPr>
          <w:p w14:paraId="2CA8EFB4" w14:textId="61C9AD52" w:rsidR="00F614A3" w:rsidRDefault="00E62D8B" w:rsidP="0058418E">
            <w:pPr>
              <w:spacing w:line="240" w:lineRule="auto"/>
              <w:jc w:val="both"/>
            </w:pPr>
            <w:r>
              <w:t>El proyecto contribuirá en un 3% al objetivo de ventas anual.</w:t>
            </w:r>
          </w:p>
        </w:tc>
      </w:tr>
      <w:tr w:rsidR="00E552C0" w:rsidRPr="009D39BC" w14:paraId="0BD0A230" w14:textId="77777777" w:rsidTr="0017756B">
        <w:trPr>
          <w:trHeight w:val="470"/>
        </w:trPr>
        <w:tc>
          <w:tcPr>
            <w:tcW w:w="8755" w:type="dxa"/>
            <w:gridSpan w:val="2"/>
            <w:shd w:val="clear" w:color="auto" w:fill="E5DFEC"/>
            <w:vAlign w:val="center"/>
          </w:tcPr>
          <w:p w14:paraId="6C50BBF6" w14:textId="77777777" w:rsidR="00E552C0" w:rsidRPr="009D39BC" w:rsidRDefault="00E552C0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OBJETIVOS DEL PROYECTO</w:t>
            </w:r>
          </w:p>
          <w:p w14:paraId="7047C154" w14:textId="77777777" w:rsidR="00E552C0" w:rsidRPr="009D39BC" w:rsidRDefault="00E552C0" w:rsidP="009D39B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9D39BC">
              <w:rPr>
                <w:sz w:val="16"/>
                <w:szCs w:val="16"/>
              </w:rPr>
              <w:t>(</w:t>
            </w:r>
            <w:r w:rsidR="00D918E1" w:rsidRPr="009D39BC">
              <w:rPr>
                <w:sz w:val="16"/>
                <w:szCs w:val="16"/>
              </w:rPr>
              <w:t>Principalmente e</w:t>
            </w:r>
            <w:r w:rsidRPr="009D39BC">
              <w:rPr>
                <w:sz w:val="16"/>
                <w:szCs w:val="16"/>
              </w:rPr>
              <w:t>n términos de costo, tiempo, alcance, calidad)</w:t>
            </w:r>
          </w:p>
        </w:tc>
      </w:tr>
      <w:tr w:rsidR="00E552C0" w:rsidRPr="009D39BC" w14:paraId="3D0CAB60" w14:textId="77777777" w:rsidTr="0017756B">
        <w:trPr>
          <w:trHeight w:val="276"/>
        </w:trPr>
        <w:tc>
          <w:tcPr>
            <w:tcW w:w="8755" w:type="dxa"/>
            <w:gridSpan w:val="2"/>
          </w:tcPr>
          <w:p w14:paraId="5DEAC9DA" w14:textId="5CAFF5E1" w:rsidR="00737594" w:rsidRDefault="00C70BDF" w:rsidP="005B4986">
            <w:pPr>
              <w:spacing w:line="240" w:lineRule="auto"/>
              <w:jc w:val="both"/>
            </w:pPr>
            <w:r>
              <w:t xml:space="preserve">Disminuir las pérdidas de combustible volátil del 25% al 5% y aumentar capacidad de almacenamiento en </w:t>
            </w:r>
            <w:r w:rsidR="005161FE">
              <w:t>1538</w:t>
            </w:r>
            <w:r>
              <w:t xml:space="preserve"> B</w:t>
            </w:r>
            <w:r w:rsidR="009072C7">
              <w:t>.</w:t>
            </w:r>
          </w:p>
          <w:p w14:paraId="134E95CD" w14:textId="77777777" w:rsidR="00826FAE" w:rsidRDefault="005B4986" w:rsidP="005B4986">
            <w:pPr>
              <w:spacing w:line="240" w:lineRule="auto"/>
              <w:jc w:val="both"/>
            </w:pPr>
            <w:r>
              <w:t xml:space="preserve">Cumplir con el alcance </w:t>
            </w:r>
            <w:r w:rsidR="00826FAE">
              <w:t xml:space="preserve">del proyecto </w:t>
            </w:r>
            <w:r w:rsidR="009072C7">
              <w:t>definido en la EDT.</w:t>
            </w:r>
          </w:p>
          <w:p w14:paraId="48D598A3" w14:textId="77777777" w:rsidR="005B4986" w:rsidRDefault="005B4986" w:rsidP="005B4986">
            <w:pPr>
              <w:spacing w:line="240" w:lineRule="auto"/>
              <w:jc w:val="both"/>
            </w:pPr>
            <w:r>
              <w:t xml:space="preserve">Cumplir con la fecha de puesta </w:t>
            </w:r>
            <w:r w:rsidR="009072C7">
              <w:t>del proyecto que es 180 días calendario.</w:t>
            </w:r>
          </w:p>
          <w:p w14:paraId="454D83C6" w14:textId="58F5D43F" w:rsidR="00E552C0" w:rsidRDefault="00826FAE" w:rsidP="005B4986">
            <w:pPr>
              <w:spacing w:line="240" w:lineRule="auto"/>
              <w:jc w:val="both"/>
            </w:pPr>
            <w:r>
              <w:t>Cumplir con el presupuest</w:t>
            </w:r>
            <w:r w:rsidR="009072C7">
              <w:t>o del proyecto</w:t>
            </w:r>
            <w:r w:rsidR="00061B67">
              <w:t xml:space="preserve"> que asciende a:</w:t>
            </w:r>
            <w:r w:rsidR="009072C7">
              <w:t xml:space="preserve"> S</w:t>
            </w:r>
            <w:r w:rsidR="006D42D5">
              <w:t>/ 2</w:t>
            </w:r>
            <w:r w:rsidR="009072C7">
              <w:t>’</w:t>
            </w:r>
            <w:r w:rsidR="00A6598C">
              <w:t>944</w:t>
            </w:r>
            <w:r w:rsidR="006F6751">
              <w:t>,</w:t>
            </w:r>
            <w:r w:rsidR="00A6598C">
              <w:t>046</w:t>
            </w:r>
            <w:r w:rsidR="006F6751">
              <w:t>.</w:t>
            </w:r>
            <w:r w:rsidR="00A6598C">
              <w:t>78</w:t>
            </w:r>
            <w:r w:rsidR="006F6751">
              <w:t>.</w:t>
            </w:r>
          </w:p>
          <w:p w14:paraId="49C5259C" w14:textId="77777777" w:rsidR="007C385C" w:rsidRDefault="007D22AA" w:rsidP="005B4986">
            <w:pPr>
              <w:spacing w:line="240" w:lineRule="auto"/>
              <w:jc w:val="both"/>
            </w:pPr>
            <w:r w:rsidRPr="005B4986">
              <w:t xml:space="preserve">Cumplir </w:t>
            </w:r>
            <w:r w:rsidR="005B4986" w:rsidRPr="005B4986">
              <w:t xml:space="preserve">con </w:t>
            </w:r>
            <w:r w:rsidR="00052FDD">
              <w:t>los estándares de seguridad del cliente para la ejecución del proyecto.</w:t>
            </w:r>
          </w:p>
          <w:p w14:paraId="2B40B3FB" w14:textId="69DC52D8" w:rsidR="00052FDD" w:rsidRDefault="00052FDD" w:rsidP="005B4986">
            <w:pPr>
              <w:spacing w:line="240" w:lineRule="auto"/>
              <w:jc w:val="both"/>
            </w:pPr>
            <w:r>
              <w:t>Cumplir con las normativas del API</w:t>
            </w:r>
            <w:r w:rsidR="006D42D5">
              <w:t xml:space="preserve"> </w:t>
            </w:r>
            <w:r>
              <w:t>650, bajo las cuales se entregará el proyecto.</w:t>
            </w:r>
          </w:p>
          <w:p w14:paraId="6C4563A5" w14:textId="77777777" w:rsidR="00052FDD" w:rsidRPr="009D39BC" w:rsidRDefault="00052FDD" w:rsidP="005B4986">
            <w:pPr>
              <w:spacing w:line="240" w:lineRule="auto"/>
              <w:jc w:val="both"/>
            </w:pPr>
            <w:r>
              <w:t xml:space="preserve"> </w:t>
            </w:r>
          </w:p>
        </w:tc>
      </w:tr>
      <w:tr w:rsidR="00D55E26" w:rsidRPr="009D39BC" w14:paraId="0DE94D7F" w14:textId="77777777" w:rsidTr="0017756B">
        <w:trPr>
          <w:trHeight w:val="460"/>
        </w:trPr>
        <w:tc>
          <w:tcPr>
            <w:tcW w:w="8755" w:type="dxa"/>
            <w:gridSpan w:val="2"/>
            <w:shd w:val="clear" w:color="auto" w:fill="E5DFEC"/>
          </w:tcPr>
          <w:p w14:paraId="2A175439" w14:textId="77777777" w:rsidR="00D55E26" w:rsidRPr="009D39BC" w:rsidRDefault="00D55E26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FACTORES CRÍTICOS DE ÉXITO DEL PROYECTO</w:t>
            </w:r>
          </w:p>
          <w:p w14:paraId="5C06DA15" w14:textId="77777777" w:rsidR="00D55E26" w:rsidRPr="009D39BC" w:rsidRDefault="00D55E26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</w:t>
            </w:r>
            <w:r w:rsidR="00681C5D" w:rsidRPr="009D39BC">
              <w:rPr>
                <w:sz w:val="16"/>
                <w:szCs w:val="16"/>
              </w:rPr>
              <w:t>Componentes o características que deben cumplirse en el proyecto para considerarlo exitoso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D55E26" w:rsidRPr="009D39BC" w14:paraId="0050D5B8" w14:textId="77777777" w:rsidTr="0017756B">
        <w:trPr>
          <w:trHeight w:val="276"/>
        </w:trPr>
        <w:tc>
          <w:tcPr>
            <w:tcW w:w="8755" w:type="dxa"/>
            <w:gridSpan w:val="2"/>
          </w:tcPr>
          <w:p w14:paraId="4A4EA9E6" w14:textId="04D86C21" w:rsidR="007D22AA" w:rsidRDefault="00052FDD" w:rsidP="005B4986">
            <w:pPr>
              <w:spacing w:line="240" w:lineRule="auto"/>
              <w:jc w:val="both"/>
            </w:pPr>
            <w:r>
              <w:t xml:space="preserve">El proyecto deberá tener firmado el contrato el día </w:t>
            </w:r>
            <w:r w:rsidR="00C70BDF">
              <w:t>05/11/17</w:t>
            </w:r>
            <w:r>
              <w:t xml:space="preserve"> para que el </w:t>
            </w:r>
            <w:r w:rsidRPr="00662A4B">
              <w:t xml:space="preserve">proyecto empiece </w:t>
            </w:r>
            <w:r w:rsidR="00C70BDF" w:rsidRPr="00662A4B">
              <w:t>en</w:t>
            </w:r>
            <w:r>
              <w:t xml:space="preserve"> </w:t>
            </w:r>
            <w:r w:rsidR="0074345E">
              <w:t>diciembre</w:t>
            </w:r>
            <w:r>
              <w:t xml:space="preserve"> de 2017.</w:t>
            </w:r>
          </w:p>
          <w:p w14:paraId="46D8AF33" w14:textId="77777777" w:rsidR="00052FDD" w:rsidRDefault="00052FDD" w:rsidP="005B4986">
            <w:pPr>
              <w:spacing w:line="240" w:lineRule="auto"/>
              <w:jc w:val="both"/>
            </w:pPr>
            <w:r>
              <w:t xml:space="preserve">El presupuesto del proyecto no deberá exceder del monto </w:t>
            </w:r>
            <w:r w:rsidR="0074345E">
              <w:t>de S</w:t>
            </w:r>
            <w:r>
              <w:t xml:space="preserve">/ </w:t>
            </w:r>
            <w:r w:rsidR="00A6598C">
              <w:t>2’944,046.78.</w:t>
            </w:r>
          </w:p>
          <w:p w14:paraId="01C61EC8" w14:textId="29D46EE7" w:rsidR="006F6751" w:rsidRDefault="008B7327" w:rsidP="005B4986">
            <w:pPr>
              <w:spacing w:line="240" w:lineRule="auto"/>
              <w:jc w:val="both"/>
            </w:pPr>
            <w:r>
              <w:t xml:space="preserve">El cronograma de importación </w:t>
            </w:r>
            <w:r w:rsidR="008B4531">
              <w:t xml:space="preserve">de los </w:t>
            </w:r>
            <w:r w:rsidR="006D42D5">
              <w:t>domos</w:t>
            </w:r>
            <w:r w:rsidR="008B4531">
              <w:t xml:space="preserve"> </w:t>
            </w:r>
            <w:r>
              <w:t>deberá iniciar con 14 semanas de anticipación con relación a la fecha programada de instalación como hito importante.</w:t>
            </w:r>
          </w:p>
          <w:p w14:paraId="28979DAC" w14:textId="4EFF7668" w:rsidR="00DD0841" w:rsidRDefault="00DD0841" w:rsidP="005B4986">
            <w:pPr>
              <w:spacing w:line="240" w:lineRule="auto"/>
              <w:jc w:val="both"/>
            </w:pPr>
            <w:r>
              <w:t xml:space="preserve">La ingeniería de detalle de obra </w:t>
            </w:r>
            <w:r w:rsidR="008F0B27">
              <w:t>civil</w:t>
            </w:r>
            <w:r>
              <w:t xml:space="preserve"> deberá estar aprobada el </w:t>
            </w:r>
            <w:r w:rsidR="00C70BDF">
              <w:t>2</w:t>
            </w:r>
            <w:r w:rsidR="00C14780">
              <w:t>6</w:t>
            </w:r>
            <w:r>
              <w:t xml:space="preserve"> de diciembre de 2017 para iniciar los trabajos civiles correspondientes.</w:t>
            </w:r>
          </w:p>
          <w:p w14:paraId="5B88A01C" w14:textId="77777777" w:rsidR="00DD0841" w:rsidRDefault="00DD0841" w:rsidP="005B4986">
            <w:pPr>
              <w:spacing w:line="240" w:lineRule="auto"/>
              <w:jc w:val="both"/>
            </w:pPr>
            <w:r>
              <w:t>La ingeniería de detalle de la parte mecánica deberá estar aprobada el 20 de febrero de 2018.</w:t>
            </w:r>
          </w:p>
          <w:p w14:paraId="23732DBC" w14:textId="3CBD4319" w:rsidR="00DD0841" w:rsidRDefault="00DD0841" w:rsidP="005B4986">
            <w:pPr>
              <w:spacing w:line="240" w:lineRule="auto"/>
              <w:jc w:val="both"/>
            </w:pPr>
            <w:r>
              <w:t>La entrega del tanque fuera de funcionamiento para in</w:t>
            </w:r>
            <w:r w:rsidR="00FB0F0E">
              <w:t>i</w:t>
            </w:r>
            <w:r>
              <w:t xml:space="preserve">cio de instalación de domos deberá ser </w:t>
            </w:r>
            <w:r w:rsidR="008F0B27">
              <w:t>30 días</w:t>
            </w:r>
            <w:r>
              <w:t xml:space="preserve"> antes de la llegada de los domos, para trabajos de adecuación.</w:t>
            </w:r>
          </w:p>
          <w:p w14:paraId="14AE5DCA" w14:textId="77777777" w:rsidR="00DD0841" w:rsidRPr="009D39BC" w:rsidRDefault="00DD0841" w:rsidP="005B4986">
            <w:pPr>
              <w:spacing w:line="240" w:lineRule="auto"/>
              <w:jc w:val="both"/>
            </w:pPr>
          </w:p>
        </w:tc>
      </w:tr>
      <w:tr w:rsidR="00E652DF" w:rsidRPr="009D39BC" w14:paraId="7187F903" w14:textId="77777777" w:rsidTr="0017756B">
        <w:trPr>
          <w:trHeight w:val="276"/>
        </w:trPr>
        <w:tc>
          <w:tcPr>
            <w:tcW w:w="8755" w:type="dxa"/>
            <w:gridSpan w:val="2"/>
            <w:shd w:val="clear" w:color="auto" w:fill="E5DFEC"/>
          </w:tcPr>
          <w:p w14:paraId="3823A453" w14:textId="77777777" w:rsidR="00E652DF" w:rsidRPr="00E652DF" w:rsidRDefault="00E652DF" w:rsidP="00E652DF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E652DF">
              <w:rPr>
                <w:b/>
              </w:rPr>
              <w:t>REQU</w:t>
            </w:r>
            <w:r w:rsidR="00342157">
              <w:rPr>
                <w:b/>
              </w:rPr>
              <w:t>ISI</w:t>
            </w:r>
            <w:r w:rsidRPr="00E652DF">
              <w:rPr>
                <w:b/>
              </w:rPr>
              <w:t>TOS DE ALTO NIVEL</w:t>
            </w:r>
          </w:p>
          <w:p w14:paraId="4A63CBA3" w14:textId="77777777" w:rsidR="00E652DF" w:rsidRPr="009D39BC" w:rsidRDefault="00AB3FC9" w:rsidP="00AB3FC9">
            <w:pPr>
              <w:pStyle w:val="Prrafodelista"/>
              <w:spacing w:line="240" w:lineRule="auto"/>
              <w:ind w:left="0"/>
              <w:jc w:val="center"/>
            </w:pPr>
            <w:r w:rsidRPr="009D39B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Condiciones o características que deben cumplirse para </w:t>
            </w:r>
            <w:r w:rsidRPr="004319AF">
              <w:rPr>
                <w:sz w:val="16"/>
                <w:szCs w:val="16"/>
              </w:rPr>
              <w:t xml:space="preserve">satisfacer </w:t>
            </w:r>
            <w:r w:rsidR="00521A0A" w:rsidRPr="004319AF">
              <w:rPr>
                <w:sz w:val="16"/>
                <w:szCs w:val="16"/>
              </w:rPr>
              <w:t>lo solicitado al proyecto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E652DF" w:rsidRPr="009D39BC" w14:paraId="4CC3FED1" w14:textId="77777777" w:rsidTr="0017756B">
        <w:trPr>
          <w:trHeight w:val="276"/>
        </w:trPr>
        <w:tc>
          <w:tcPr>
            <w:tcW w:w="8755" w:type="dxa"/>
            <w:gridSpan w:val="2"/>
          </w:tcPr>
          <w:tbl>
            <w:tblPr>
              <w:tblW w:w="0" w:type="auto"/>
              <w:tblInd w:w="2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2844"/>
              <w:gridCol w:w="5415"/>
            </w:tblGrid>
            <w:tr w:rsidR="001671C8" w14:paraId="3A3BC698" w14:textId="77777777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14:paraId="0868EF44" w14:textId="77777777" w:rsidR="001671C8" w:rsidRDefault="001671C8" w:rsidP="0017756B">
                  <w:pPr>
                    <w:spacing w:line="240" w:lineRule="auto"/>
                    <w:jc w:val="center"/>
                  </w:pPr>
                  <w:r>
                    <w:t>DECLARACION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14:paraId="3CAFAAE4" w14:textId="77777777" w:rsidR="001671C8" w:rsidRDefault="001671C8" w:rsidP="0017756B">
                  <w:pPr>
                    <w:spacing w:line="240" w:lineRule="auto"/>
                    <w:jc w:val="center"/>
                  </w:pPr>
                  <w:r>
                    <w:t>CRITERIO DE ACEPTACION</w:t>
                  </w:r>
                </w:p>
              </w:tc>
            </w:tr>
            <w:tr w:rsidR="001671C8" w14:paraId="6C3264BC" w14:textId="77777777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14:paraId="223E7FED" w14:textId="5BE670D6" w:rsidR="001671C8" w:rsidRDefault="00C70BDF" w:rsidP="00517CB6">
                  <w:pPr>
                    <w:spacing w:line="240" w:lineRule="auto"/>
                  </w:pPr>
                  <w:r>
                    <w:t>Disminuir las pérdidas de combustible volátil del 25% al 5%</w:t>
                  </w:r>
                  <w:r w:rsidR="009C1695">
                    <w:t xml:space="preserve"> y</w:t>
                  </w:r>
                  <w:r>
                    <w:t xml:space="preserve"> aumentar capacidad de almacenamiento en </w:t>
                  </w:r>
                  <w:r w:rsidR="005161FE">
                    <w:t>1538</w:t>
                  </w:r>
                  <w:r>
                    <w:t xml:space="preserve"> B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14:paraId="52BE5E3E" w14:textId="31296E5E" w:rsidR="00A03F55" w:rsidRDefault="00B84714" w:rsidP="008F4769">
                  <w:pPr>
                    <w:spacing w:line="240" w:lineRule="auto"/>
                    <w:jc w:val="both"/>
                  </w:pPr>
                  <w:r>
                    <w:t>Cumplimiento de las bases</w:t>
                  </w:r>
                  <w:r w:rsidR="00640DFF">
                    <w:t xml:space="preserve"> integradas de licitación </w:t>
                  </w:r>
                  <w:r>
                    <w:t xml:space="preserve">ET </w:t>
                  </w:r>
                  <w:r w:rsidRPr="008F4769">
                    <w:t>IDT-FEED-118-M-HD-001</w:t>
                  </w:r>
                  <w:r w:rsidR="00F00BC7">
                    <w:t xml:space="preserve"> REV.0</w:t>
                  </w:r>
                  <w:r w:rsidR="00640DFF">
                    <w:t xml:space="preserve"> </w:t>
                  </w:r>
                  <w:r>
                    <w:t xml:space="preserve"> 25.04.2017</w:t>
                  </w:r>
                  <w:r w:rsidR="00A03F55">
                    <w:t>.</w:t>
                  </w:r>
                </w:p>
              </w:tc>
            </w:tr>
            <w:tr w:rsidR="0052392D" w14:paraId="6CDC5E87" w14:textId="77777777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14:paraId="644F75EF" w14:textId="77777777" w:rsidR="0052392D" w:rsidRDefault="00517CB6" w:rsidP="008F4769">
                  <w:pPr>
                    <w:spacing w:line="240" w:lineRule="auto"/>
                  </w:pPr>
                  <w:r>
                    <w:t>El diseño</w:t>
                  </w:r>
                  <w:r w:rsidR="00FA68D3">
                    <w:t xml:space="preserve">, fabricación y la </w:t>
                  </w:r>
                  <w:r w:rsidR="008F4769">
                    <w:t xml:space="preserve">instalación </w:t>
                  </w:r>
                  <w:r w:rsidR="009C1695">
                    <w:t>de los Techos D</w:t>
                  </w:r>
                  <w:r>
                    <w:t xml:space="preserve">omos debe cumplir con normas internacionales que garanticen su fiabilidad. 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14:paraId="576C328E" w14:textId="04660110" w:rsidR="0052392D" w:rsidRDefault="00517CB6" w:rsidP="008F4769">
                  <w:pPr>
                    <w:spacing w:line="240" w:lineRule="auto"/>
                    <w:jc w:val="both"/>
                  </w:pPr>
                  <w:r>
                    <w:t>Cumplimiento</w:t>
                  </w:r>
                  <w:r w:rsidR="00FA68D3">
                    <w:t xml:space="preserve"> de las bases</w:t>
                  </w:r>
                  <w:r w:rsidR="00190B88">
                    <w:t xml:space="preserve"> </w:t>
                  </w:r>
                  <w:r w:rsidR="00FA68D3">
                    <w:t>T</w:t>
                  </w:r>
                  <w:r w:rsidR="009C1695">
                    <w:t xml:space="preserve"> </w:t>
                  </w:r>
                  <w:r w:rsidR="008F4769" w:rsidRPr="008F4769">
                    <w:t>IDT-FEED-118-M-HD-001</w:t>
                  </w:r>
                  <w:r w:rsidR="008F4769">
                    <w:t>-</w:t>
                  </w:r>
                  <w:r w:rsidR="00BC5AA6">
                    <w:t>REV.0</w:t>
                  </w:r>
                  <w:r w:rsidR="008F4769">
                    <w:t xml:space="preserve"> 25.04.2017 </w:t>
                  </w:r>
                  <w:r w:rsidR="00FA68D3">
                    <w:t xml:space="preserve">y normas </w:t>
                  </w:r>
                  <w:r>
                    <w:t>API</w:t>
                  </w:r>
                  <w:r w:rsidR="00FA68D3">
                    <w:t xml:space="preserve"> </w:t>
                  </w:r>
                  <w:r>
                    <w:t xml:space="preserve">650 </w:t>
                  </w:r>
                  <w:r w:rsidR="00D36CEB">
                    <w:t>1</w:t>
                  </w:r>
                  <w:r w:rsidR="00F16679">
                    <w:t>3</w:t>
                  </w:r>
                  <w:r w:rsidR="00D36CEB">
                    <w:t xml:space="preserve"> </w:t>
                  </w:r>
                  <w:r w:rsidR="00F16679">
                    <w:t>ed.</w:t>
                  </w:r>
                  <w:r w:rsidR="00D36CEB">
                    <w:t xml:space="preserve"> </w:t>
                  </w:r>
                  <w:r>
                    <w:t>2015</w:t>
                  </w:r>
                  <w:r w:rsidR="00FA68D3">
                    <w:t xml:space="preserve"> y AWS D1.1</w:t>
                  </w:r>
                  <w:r w:rsidR="00CC2147">
                    <w:t xml:space="preserve"> 23rd ed. 2015</w:t>
                  </w:r>
                  <w:r>
                    <w:t>.</w:t>
                  </w:r>
                </w:p>
              </w:tc>
            </w:tr>
            <w:tr w:rsidR="0052392D" w14:paraId="2145A04F" w14:textId="77777777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14:paraId="5D23654A" w14:textId="77777777" w:rsidR="0052392D" w:rsidRDefault="00845F1C" w:rsidP="00A35097">
                  <w:pPr>
                    <w:spacing w:line="240" w:lineRule="auto"/>
                  </w:pPr>
                  <w:r>
                    <w:t>La impermeabilización del cubeto debe se</w:t>
                  </w:r>
                  <w:r w:rsidR="0048444A">
                    <w:t>r</w:t>
                  </w:r>
                  <w:r>
                    <w:t xml:space="preserve"> hecha de acuerdo con la especificación técnica de las bases</w:t>
                  </w:r>
                  <w:r w:rsidR="009C1695">
                    <w:t xml:space="preserve"> e Ingeniería Básica Extendida</w:t>
                  </w:r>
                  <w:r>
                    <w:t>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14:paraId="31F1B8A7" w14:textId="059B4198" w:rsidR="0052392D" w:rsidRDefault="00845F1C" w:rsidP="009C1695">
                  <w:pPr>
                    <w:spacing w:line="240" w:lineRule="auto"/>
                    <w:jc w:val="both"/>
                  </w:pPr>
                  <w:r>
                    <w:t xml:space="preserve">Cumplimiento de </w:t>
                  </w:r>
                  <w:r w:rsidR="00615EF2">
                    <w:t>la especificación técnica</w:t>
                  </w:r>
                  <w:r w:rsidR="008F4769">
                    <w:t xml:space="preserve"> </w:t>
                  </w:r>
                  <w:r w:rsidR="008F4769" w:rsidRPr="008F4769">
                    <w:t>IDT- ET-118-C-ET-005</w:t>
                  </w:r>
                  <w:r w:rsidR="008F4769">
                    <w:t>-</w:t>
                  </w:r>
                  <w:r w:rsidR="00190B88">
                    <w:t>REV</w:t>
                  </w:r>
                  <w:r w:rsidR="00BC5AA6">
                    <w:t>.0</w:t>
                  </w:r>
                  <w:r w:rsidR="008F4769">
                    <w:t xml:space="preserve"> 25-04-2017</w:t>
                  </w:r>
                  <w:r>
                    <w:t>.</w:t>
                  </w:r>
                </w:p>
              </w:tc>
            </w:tr>
            <w:tr w:rsidR="00D527E3" w14:paraId="768C34A5" w14:textId="77777777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14:paraId="0723AEAD" w14:textId="77777777" w:rsidR="00D527E3" w:rsidRDefault="00061B67" w:rsidP="00A35097">
                  <w:pPr>
                    <w:spacing w:line="240" w:lineRule="auto"/>
                  </w:pPr>
                  <w:r>
                    <w:t>La ejecución de la</w:t>
                  </w:r>
                  <w:r w:rsidR="00FA68D3">
                    <w:t>s labores debe considerar los riesgos asociados a la zona de trabajo (zona de combustibles).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14:paraId="7EF0CA42" w14:textId="77777777" w:rsidR="00D527E3" w:rsidRDefault="0048444A" w:rsidP="008F4769">
                  <w:pPr>
                    <w:spacing w:line="240" w:lineRule="auto"/>
                    <w:jc w:val="both"/>
                  </w:pPr>
                  <w:r>
                    <w:t xml:space="preserve">Cumplimiento </w:t>
                  </w:r>
                  <w:r w:rsidR="008F4769">
                    <w:t>con el</w:t>
                  </w:r>
                  <w:r>
                    <w:t xml:space="preserve"> reglamento </w:t>
                  </w:r>
                  <w:r w:rsidR="008F4769" w:rsidRPr="008F4769">
                    <w:t>D.S. N° 043-2007-EM: Reglamento de Seguridad para las Actividades de Hidrocarburos</w:t>
                  </w:r>
                </w:p>
              </w:tc>
            </w:tr>
            <w:tr w:rsidR="00AF2CDB" w14:paraId="283084E4" w14:textId="77777777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14:paraId="7BCC82B7" w14:textId="77777777" w:rsidR="00AF2CDB" w:rsidRDefault="00AF2CDB" w:rsidP="005B4986">
                  <w:pPr>
                    <w:spacing w:line="240" w:lineRule="auto"/>
                    <w:jc w:val="both"/>
                  </w:pPr>
                  <w:r>
                    <w:t>Cumpli</w:t>
                  </w:r>
                  <w:r w:rsidR="005B4986">
                    <w:t xml:space="preserve">r con las normativas y parámetros de </w:t>
                  </w:r>
                  <w:r w:rsidR="00FA68D3">
                    <w:t xml:space="preserve">diseño y </w:t>
                  </w:r>
                  <w:r w:rsidR="005B4986">
                    <w:t>construcción</w:t>
                  </w:r>
                  <w:r w:rsidR="00FA68D3">
                    <w:t xml:space="preserve"> civil</w:t>
                  </w:r>
                  <w:r w:rsidR="005B4986">
                    <w:t>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14:paraId="6FBFB285" w14:textId="77777777" w:rsidR="00AF2CDB" w:rsidRDefault="005B4986" w:rsidP="00AA4C46">
                  <w:pPr>
                    <w:tabs>
                      <w:tab w:val="left" w:pos="2970"/>
                      <w:tab w:val="left" w:pos="3969"/>
                    </w:tabs>
                    <w:ind w:right="53"/>
                    <w:jc w:val="both"/>
                  </w:pPr>
                  <w:r>
                    <w:t>Compatibilización con Alcances Técnicos, RNE</w:t>
                  </w:r>
                  <w:r w:rsidR="004416D0">
                    <w:t xml:space="preserve"> y bases </w:t>
                  </w:r>
                  <w:r w:rsidR="00AA4C46">
                    <w:t xml:space="preserve">en la cláusula </w:t>
                  </w:r>
                  <w:r w:rsidR="00AA3FB6">
                    <w:t>décima</w:t>
                  </w:r>
                  <w:r w:rsidR="00AA4C46">
                    <w:t xml:space="preserve"> cuarta: Normas Básicas de Seguridad.</w:t>
                  </w:r>
                </w:p>
              </w:tc>
            </w:tr>
          </w:tbl>
          <w:p w14:paraId="6866D9F2" w14:textId="77777777" w:rsidR="006C22B5" w:rsidRPr="009D39BC" w:rsidRDefault="006C22B5" w:rsidP="006C22B5">
            <w:pPr>
              <w:spacing w:line="240" w:lineRule="auto"/>
            </w:pPr>
          </w:p>
        </w:tc>
      </w:tr>
    </w:tbl>
    <w:p w14:paraId="161372F7" w14:textId="77777777" w:rsidR="00AB3FC9" w:rsidRDefault="00AB3FC9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18"/>
        <w:gridCol w:w="1459"/>
        <w:gridCol w:w="1459"/>
        <w:gridCol w:w="2919"/>
      </w:tblGrid>
      <w:tr w:rsidR="00D721E2" w:rsidRPr="009D39BC" w14:paraId="1FB93204" w14:textId="77777777" w:rsidTr="0052392D">
        <w:trPr>
          <w:trHeight w:val="484"/>
        </w:trPr>
        <w:tc>
          <w:tcPr>
            <w:tcW w:w="8755" w:type="dxa"/>
            <w:gridSpan w:val="4"/>
            <w:tcBorders>
              <w:bottom w:val="single" w:sz="4" w:space="0" w:color="000000"/>
            </w:tcBorders>
            <w:vAlign w:val="center"/>
          </w:tcPr>
          <w:p w14:paraId="032E3BCF" w14:textId="77777777" w:rsidR="00D721E2" w:rsidRPr="009D39BC" w:rsidRDefault="00D918E1" w:rsidP="009D39BC">
            <w:p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EXTENSIÓN Y ALCANCE</w:t>
            </w:r>
            <w:r w:rsidR="00A979AA" w:rsidRPr="009D39BC">
              <w:rPr>
                <w:b/>
              </w:rPr>
              <w:t xml:space="preserve"> DEL PROYECTO</w:t>
            </w:r>
          </w:p>
        </w:tc>
      </w:tr>
      <w:tr w:rsidR="00D918E1" w:rsidRPr="009D39BC" w14:paraId="1522FB81" w14:textId="77777777" w:rsidTr="0052392D">
        <w:trPr>
          <w:trHeight w:val="276"/>
        </w:trPr>
        <w:tc>
          <w:tcPr>
            <w:tcW w:w="4377" w:type="dxa"/>
            <w:gridSpan w:val="2"/>
            <w:shd w:val="clear" w:color="auto" w:fill="E5DFEC"/>
            <w:vAlign w:val="center"/>
          </w:tcPr>
          <w:p w14:paraId="1EC097AD" w14:textId="77777777" w:rsidR="00D918E1" w:rsidRPr="009D39BC" w:rsidRDefault="00D918E1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FASES DEL PROYECTO</w:t>
            </w:r>
          </w:p>
          <w:p w14:paraId="5D87989E" w14:textId="77777777" w:rsidR="00335AEF" w:rsidRPr="009D39BC" w:rsidRDefault="00335AEF" w:rsidP="009D39BC">
            <w:pPr>
              <w:spacing w:line="240" w:lineRule="auto"/>
              <w:ind w:left="360"/>
              <w:rPr>
                <w:sz w:val="16"/>
                <w:szCs w:val="16"/>
              </w:rPr>
            </w:pPr>
            <w:r w:rsidRPr="009D39BC">
              <w:rPr>
                <w:sz w:val="16"/>
                <w:szCs w:val="16"/>
              </w:rPr>
              <w:t>(Agrupamiento lógico de actividades relacionadas que usualmente culminan elaborando un entregable principal</w:t>
            </w:r>
            <w:r w:rsidR="001A2D68">
              <w:rPr>
                <w:sz w:val="16"/>
                <w:szCs w:val="16"/>
              </w:rPr>
              <w:t>, que requiere su aprobación para iniciar la siguiente Fase</w:t>
            </w:r>
            <w:r w:rsidRPr="009D39BC">
              <w:rPr>
                <w:sz w:val="16"/>
                <w:szCs w:val="16"/>
              </w:rPr>
              <w:t xml:space="preserve">) </w:t>
            </w:r>
          </w:p>
        </w:tc>
        <w:tc>
          <w:tcPr>
            <w:tcW w:w="4378" w:type="dxa"/>
            <w:gridSpan w:val="2"/>
            <w:shd w:val="clear" w:color="auto" w:fill="E5DFEC"/>
            <w:vAlign w:val="center"/>
          </w:tcPr>
          <w:p w14:paraId="35F6DE42" w14:textId="77777777" w:rsidR="00D918E1" w:rsidRPr="009D39BC" w:rsidRDefault="00D918E1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 xml:space="preserve">PRINCIPALES ENTREGABLES </w:t>
            </w:r>
          </w:p>
          <w:p w14:paraId="5AB9634A" w14:textId="77777777" w:rsidR="00335AEF" w:rsidRPr="009D39BC" w:rsidRDefault="00335AEF" w:rsidP="009D39BC">
            <w:pPr>
              <w:pStyle w:val="Prrafodelista"/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(Un único y verificable producto, resultado o capacidad de realizar un servicio que debe ser elaborado para completar un proceso, una fase o un proyecto)</w:t>
            </w:r>
          </w:p>
        </w:tc>
      </w:tr>
      <w:tr w:rsidR="00D918E1" w:rsidRPr="009D39BC" w14:paraId="1511FFD2" w14:textId="77777777" w:rsidTr="0052392D">
        <w:trPr>
          <w:trHeight w:val="276"/>
        </w:trPr>
        <w:tc>
          <w:tcPr>
            <w:tcW w:w="4377" w:type="dxa"/>
            <w:gridSpan w:val="2"/>
            <w:vAlign w:val="center"/>
          </w:tcPr>
          <w:p w14:paraId="7A1753BC" w14:textId="77777777" w:rsidR="00D918E1" w:rsidRPr="009D39BC" w:rsidRDefault="004416D0" w:rsidP="009D39BC">
            <w:pPr>
              <w:spacing w:line="240" w:lineRule="auto"/>
            </w:pPr>
            <w:r>
              <w:t>Ingeniería de Detalle</w:t>
            </w:r>
          </w:p>
        </w:tc>
        <w:tc>
          <w:tcPr>
            <w:tcW w:w="4378" w:type="dxa"/>
            <w:gridSpan w:val="2"/>
            <w:vAlign w:val="center"/>
          </w:tcPr>
          <w:p w14:paraId="6BF44543" w14:textId="77777777" w:rsidR="00D918E1" w:rsidRPr="0052392D" w:rsidRDefault="008D12EF" w:rsidP="008D12EF">
            <w:pPr>
              <w:spacing w:line="240" w:lineRule="auto"/>
              <w:jc w:val="both"/>
            </w:pPr>
            <w:r w:rsidRPr="0052392D">
              <w:t>Diseños por especialidad.</w:t>
            </w:r>
          </w:p>
        </w:tc>
      </w:tr>
      <w:tr w:rsidR="004416D0" w:rsidRPr="007C5CAC" w14:paraId="4697DC2F" w14:textId="77777777" w:rsidTr="008B0E9B">
        <w:trPr>
          <w:trHeight w:val="276"/>
        </w:trPr>
        <w:tc>
          <w:tcPr>
            <w:tcW w:w="4377" w:type="dxa"/>
            <w:gridSpan w:val="2"/>
            <w:vMerge w:val="restart"/>
            <w:shd w:val="clear" w:color="auto" w:fill="auto"/>
            <w:vAlign w:val="center"/>
          </w:tcPr>
          <w:p w14:paraId="6E8FE517" w14:textId="77777777" w:rsidR="004416D0" w:rsidRDefault="004416D0" w:rsidP="009D39BC">
            <w:pPr>
              <w:spacing w:line="240" w:lineRule="auto"/>
            </w:pPr>
            <w:r>
              <w:t>Procura</w:t>
            </w: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2154A057" w14:textId="77777777" w:rsidR="004416D0" w:rsidRPr="007C5CAC" w:rsidRDefault="004416D0" w:rsidP="007C5CAC">
            <w:pPr>
              <w:spacing w:line="240" w:lineRule="auto"/>
              <w:jc w:val="both"/>
            </w:pPr>
            <w:r>
              <w:t>Suministro de Techos Domos</w:t>
            </w:r>
          </w:p>
        </w:tc>
      </w:tr>
      <w:tr w:rsidR="004416D0" w:rsidRPr="007C5CAC" w14:paraId="68983293" w14:textId="77777777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14:paraId="4AE6C1DA" w14:textId="77777777" w:rsidR="004416D0" w:rsidRDefault="004416D0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11A7ACAD" w14:textId="77777777" w:rsidR="004416D0" w:rsidRDefault="004416D0" w:rsidP="007C5CAC">
            <w:pPr>
              <w:spacing w:line="240" w:lineRule="auto"/>
              <w:jc w:val="both"/>
            </w:pPr>
            <w:r>
              <w:t>Suministro de Cámara de Espuma y Aspersores</w:t>
            </w:r>
          </w:p>
        </w:tc>
      </w:tr>
      <w:tr w:rsidR="004416D0" w:rsidRPr="007C5CAC" w14:paraId="4738AD71" w14:textId="77777777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14:paraId="31D9276A" w14:textId="77777777" w:rsidR="004416D0" w:rsidRDefault="004416D0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72C9EA91" w14:textId="77777777" w:rsidR="004416D0" w:rsidRDefault="004416D0" w:rsidP="007C5CAC">
            <w:pPr>
              <w:spacing w:line="240" w:lineRule="auto"/>
              <w:jc w:val="both"/>
            </w:pPr>
            <w:r>
              <w:t xml:space="preserve">Suministro de </w:t>
            </w:r>
            <w:proofErr w:type="spellStart"/>
            <w:r>
              <w:t>Geomembrana</w:t>
            </w:r>
            <w:proofErr w:type="spellEnd"/>
            <w:r>
              <w:t xml:space="preserve"> y </w:t>
            </w:r>
            <w:proofErr w:type="spellStart"/>
            <w:r>
              <w:t>Geotextil</w:t>
            </w:r>
            <w:proofErr w:type="spellEnd"/>
          </w:p>
        </w:tc>
      </w:tr>
      <w:tr w:rsidR="008B0E9B" w:rsidRPr="007C5CAC" w14:paraId="0E29941E" w14:textId="77777777" w:rsidTr="008B0E9B">
        <w:trPr>
          <w:trHeight w:val="276"/>
        </w:trPr>
        <w:tc>
          <w:tcPr>
            <w:tcW w:w="4377" w:type="dxa"/>
            <w:gridSpan w:val="2"/>
            <w:vMerge w:val="restart"/>
            <w:shd w:val="clear" w:color="auto" w:fill="auto"/>
            <w:vAlign w:val="center"/>
          </w:tcPr>
          <w:p w14:paraId="6462B020" w14:textId="77777777" w:rsidR="008B0E9B" w:rsidRDefault="008B0E9B" w:rsidP="009D39BC">
            <w:pPr>
              <w:spacing w:line="240" w:lineRule="auto"/>
            </w:pPr>
            <w:r>
              <w:t>Construcción</w:t>
            </w: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390BA0EE" w14:textId="77777777" w:rsidR="008B0E9B" w:rsidRPr="007C5CAC" w:rsidRDefault="004416D0" w:rsidP="007C5CAC">
            <w:pPr>
              <w:spacing w:line="240" w:lineRule="auto"/>
              <w:jc w:val="both"/>
            </w:pPr>
            <w:r>
              <w:t>Impermeabilización del cubeto de los tanques.</w:t>
            </w:r>
          </w:p>
        </w:tc>
      </w:tr>
      <w:tr w:rsidR="008B0E9B" w:rsidRPr="007C5CAC" w14:paraId="646CED61" w14:textId="77777777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14:paraId="6C240B94" w14:textId="77777777" w:rsidR="008B0E9B" w:rsidRPr="007C5CAC" w:rsidRDefault="008B0E9B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3DDD0DF3" w14:textId="77777777" w:rsidR="008B0E9B" w:rsidRPr="007C5CAC" w:rsidRDefault="004416D0" w:rsidP="007C5CAC">
            <w:pPr>
              <w:spacing w:line="240" w:lineRule="auto"/>
              <w:jc w:val="both"/>
            </w:pPr>
            <w:r>
              <w:t>Sistema de Drenaje pluvial.</w:t>
            </w:r>
          </w:p>
        </w:tc>
      </w:tr>
      <w:tr w:rsidR="008B0E9B" w:rsidRPr="007C5CAC" w14:paraId="452DD29B" w14:textId="77777777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14:paraId="41DB94BB" w14:textId="77777777" w:rsidR="008B0E9B" w:rsidRPr="007C5CAC" w:rsidRDefault="008B0E9B" w:rsidP="009D39BC">
            <w:pPr>
              <w:spacing w:line="240" w:lineRule="auto"/>
              <w:rPr>
                <w:lang w:val="en-US"/>
              </w:rPr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1FE59264" w14:textId="77777777" w:rsidR="008B0E9B" w:rsidRPr="007C5CAC" w:rsidRDefault="004416D0" w:rsidP="007C5CAC">
            <w:pPr>
              <w:spacing w:line="240" w:lineRule="auto"/>
              <w:jc w:val="both"/>
            </w:pPr>
            <w:r>
              <w:t>Adecuación de la Plataforma Perimetral y de los Anillos Superiores de los Tanques.</w:t>
            </w:r>
          </w:p>
        </w:tc>
      </w:tr>
      <w:tr w:rsidR="008B0E9B" w:rsidRPr="007C5CAC" w14:paraId="79B07FBC" w14:textId="77777777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14:paraId="09F55AB4" w14:textId="77777777" w:rsidR="008B0E9B" w:rsidRPr="007C5CAC" w:rsidRDefault="008B0E9B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24A56F6D" w14:textId="77777777" w:rsidR="008B0E9B" w:rsidRPr="007C5CAC" w:rsidRDefault="004416D0" w:rsidP="007C5CAC">
            <w:pPr>
              <w:spacing w:line="240" w:lineRule="auto"/>
              <w:jc w:val="both"/>
            </w:pPr>
            <w:r>
              <w:t xml:space="preserve">Adecuación del Sistema </w:t>
            </w:r>
            <w:proofErr w:type="spellStart"/>
            <w:r>
              <w:t>Contraincendios</w:t>
            </w:r>
            <w:proofErr w:type="spellEnd"/>
            <w:r>
              <w:t>.</w:t>
            </w:r>
          </w:p>
        </w:tc>
      </w:tr>
      <w:tr w:rsidR="008B0E9B" w:rsidRPr="007C5CAC" w14:paraId="6821C03B" w14:textId="77777777" w:rsidTr="001B00DF">
        <w:trPr>
          <w:trHeight w:val="276"/>
        </w:trPr>
        <w:tc>
          <w:tcPr>
            <w:tcW w:w="4377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3215905" w14:textId="77777777" w:rsidR="008B0E9B" w:rsidRPr="007C5CAC" w:rsidRDefault="008B0E9B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14:paraId="3160C2E6" w14:textId="77777777" w:rsidR="008B0E9B" w:rsidRPr="007C5CAC" w:rsidRDefault="004416D0" w:rsidP="007C5CAC">
            <w:pPr>
              <w:spacing w:line="240" w:lineRule="auto"/>
              <w:jc w:val="both"/>
            </w:pPr>
            <w:r>
              <w:t>Instalación de los Techos Domos.</w:t>
            </w:r>
          </w:p>
        </w:tc>
      </w:tr>
      <w:tr w:rsidR="001B00DF" w:rsidRPr="009D39BC" w14:paraId="79026ADE" w14:textId="77777777" w:rsidTr="0052392D">
        <w:trPr>
          <w:trHeight w:val="276"/>
        </w:trPr>
        <w:tc>
          <w:tcPr>
            <w:tcW w:w="4377" w:type="dxa"/>
            <w:gridSpan w:val="2"/>
            <w:vMerge w:val="restart"/>
            <w:vAlign w:val="center"/>
          </w:tcPr>
          <w:p w14:paraId="71D87DA2" w14:textId="77777777" w:rsidR="001B00DF" w:rsidRPr="009D39BC" w:rsidRDefault="001B00DF" w:rsidP="009D39BC">
            <w:pPr>
              <w:spacing w:line="240" w:lineRule="auto"/>
            </w:pPr>
            <w:r>
              <w:t>Cierre de proyecto</w:t>
            </w:r>
          </w:p>
        </w:tc>
        <w:tc>
          <w:tcPr>
            <w:tcW w:w="4378" w:type="dxa"/>
            <w:gridSpan w:val="2"/>
            <w:vAlign w:val="center"/>
          </w:tcPr>
          <w:p w14:paraId="1958A6C4" w14:textId="77777777" w:rsidR="001B00DF" w:rsidRPr="0052392D" w:rsidRDefault="001B00DF" w:rsidP="008D12EF">
            <w:pPr>
              <w:spacing w:line="240" w:lineRule="auto"/>
              <w:jc w:val="both"/>
            </w:pPr>
            <w:r>
              <w:t>Pre-</w:t>
            </w:r>
            <w:proofErr w:type="spellStart"/>
            <w:r>
              <w:t>comisionamiento</w:t>
            </w:r>
            <w:proofErr w:type="spellEnd"/>
            <w:r>
              <w:t xml:space="preserve"> de los sistemas.</w:t>
            </w:r>
          </w:p>
        </w:tc>
      </w:tr>
      <w:tr w:rsidR="001B00DF" w:rsidRPr="009D39BC" w14:paraId="26BB6A65" w14:textId="77777777" w:rsidTr="0052392D">
        <w:trPr>
          <w:trHeight w:val="276"/>
        </w:trPr>
        <w:tc>
          <w:tcPr>
            <w:tcW w:w="4377" w:type="dxa"/>
            <w:gridSpan w:val="2"/>
            <w:vMerge/>
            <w:vAlign w:val="center"/>
          </w:tcPr>
          <w:p w14:paraId="6CCAB34B" w14:textId="77777777" w:rsidR="001B00DF" w:rsidRDefault="001B00DF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vAlign w:val="center"/>
          </w:tcPr>
          <w:p w14:paraId="374D2CC6" w14:textId="77777777" w:rsidR="001B00DF" w:rsidRPr="0052392D" w:rsidRDefault="001B00DF" w:rsidP="008D12EF">
            <w:pPr>
              <w:spacing w:line="240" w:lineRule="auto"/>
              <w:jc w:val="both"/>
            </w:pPr>
            <w:proofErr w:type="spellStart"/>
            <w:r>
              <w:t>Comisionamiento</w:t>
            </w:r>
            <w:proofErr w:type="spellEnd"/>
            <w:r>
              <w:t xml:space="preserve"> de los sistemas.</w:t>
            </w:r>
          </w:p>
        </w:tc>
      </w:tr>
      <w:tr w:rsidR="001B00DF" w:rsidRPr="009D39BC" w14:paraId="4195ED43" w14:textId="77777777" w:rsidTr="004B2DCD">
        <w:trPr>
          <w:trHeight w:val="276"/>
        </w:trPr>
        <w:tc>
          <w:tcPr>
            <w:tcW w:w="4377" w:type="dxa"/>
            <w:gridSpan w:val="2"/>
            <w:vMerge/>
            <w:vAlign w:val="center"/>
          </w:tcPr>
          <w:p w14:paraId="7EED5C96" w14:textId="77777777" w:rsidR="001B00DF" w:rsidRDefault="001B00DF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vAlign w:val="center"/>
          </w:tcPr>
          <w:p w14:paraId="7305D3A9" w14:textId="77777777" w:rsidR="001B00DF" w:rsidRPr="0052392D" w:rsidRDefault="001B00DF" w:rsidP="008D12EF">
            <w:pPr>
              <w:spacing w:line="240" w:lineRule="auto"/>
              <w:jc w:val="both"/>
            </w:pPr>
            <w:r>
              <w:t>Documentos de Cierre del Proyecto.</w:t>
            </w:r>
          </w:p>
        </w:tc>
      </w:tr>
      <w:tr w:rsidR="001B00DF" w:rsidRPr="009D39BC" w14:paraId="25344E63" w14:textId="77777777" w:rsidTr="001B00DF">
        <w:trPr>
          <w:trHeight w:val="276"/>
        </w:trPr>
        <w:tc>
          <w:tcPr>
            <w:tcW w:w="4377" w:type="dxa"/>
            <w:gridSpan w:val="2"/>
            <w:vMerge/>
            <w:tcBorders>
              <w:bottom w:val="nil"/>
            </w:tcBorders>
            <w:vAlign w:val="center"/>
          </w:tcPr>
          <w:p w14:paraId="2FBBE85A" w14:textId="77777777" w:rsidR="001B00DF" w:rsidRDefault="001B00DF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vAlign w:val="center"/>
          </w:tcPr>
          <w:p w14:paraId="56CD8356" w14:textId="77777777" w:rsidR="001B00DF" w:rsidRDefault="001B00DF" w:rsidP="008D12EF">
            <w:pPr>
              <w:spacing w:line="240" w:lineRule="auto"/>
              <w:jc w:val="both"/>
            </w:pPr>
            <w:r>
              <w:t>Acta de Cierre del Proyecto.</w:t>
            </w:r>
          </w:p>
        </w:tc>
      </w:tr>
      <w:tr w:rsidR="00D918E1" w:rsidRPr="009D39BC" w14:paraId="408A789A" w14:textId="77777777" w:rsidTr="0052392D">
        <w:tc>
          <w:tcPr>
            <w:tcW w:w="8755" w:type="dxa"/>
            <w:gridSpan w:val="4"/>
            <w:shd w:val="clear" w:color="auto" w:fill="E5DFEC"/>
            <w:vAlign w:val="center"/>
          </w:tcPr>
          <w:p w14:paraId="62B00521" w14:textId="77777777" w:rsidR="00D918E1" w:rsidRPr="009D39BC" w:rsidRDefault="00D918E1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INTERESADOS CLAVE</w:t>
            </w:r>
          </w:p>
          <w:p w14:paraId="15C1A2AD" w14:textId="77777777" w:rsidR="00335AEF" w:rsidRPr="009D39BC" w:rsidRDefault="00335AEF" w:rsidP="009D39BC">
            <w:pPr>
              <w:spacing w:line="240" w:lineRule="auto"/>
              <w:ind w:left="360"/>
              <w:rPr>
                <w:sz w:val="16"/>
                <w:szCs w:val="16"/>
              </w:rPr>
            </w:pPr>
            <w:r w:rsidRPr="009D39BC">
              <w:rPr>
                <w:sz w:val="16"/>
                <w:szCs w:val="16"/>
              </w:rPr>
              <w:t xml:space="preserve">(Persona u organización </w:t>
            </w:r>
            <w:r w:rsidR="005F08E3">
              <w:rPr>
                <w:sz w:val="16"/>
                <w:szCs w:val="16"/>
              </w:rPr>
              <w:t>que está activamente participando</w:t>
            </w:r>
            <w:r w:rsidRPr="009D39BC">
              <w:rPr>
                <w:sz w:val="16"/>
                <w:szCs w:val="16"/>
              </w:rPr>
              <w:t xml:space="preserve"> en el proyecto o cuyos intereses pueden ser afectados positiva o negativamente por le ejecución del proyecto o por el producto que elabora)</w:t>
            </w:r>
          </w:p>
        </w:tc>
      </w:tr>
      <w:tr w:rsidR="00D918E1" w:rsidRPr="003E1B57" w14:paraId="44ADEE5D" w14:textId="77777777" w:rsidTr="0052392D">
        <w:tc>
          <w:tcPr>
            <w:tcW w:w="8755" w:type="dxa"/>
            <w:gridSpan w:val="4"/>
            <w:vAlign w:val="center"/>
          </w:tcPr>
          <w:p w14:paraId="1B4176CD" w14:textId="6C96F0F5" w:rsidR="001B00DF" w:rsidRDefault="001B00DF" w:rsidP="009D39BC">
            <w:pPr>
              <w:spacing w:line="240" w:lineRule="auto"/>
            </w:pPr>
            <w:r>
              <w:t>PETROPERU S.A.</w:t>
            </w:r>
          </w:p>
          <w:p w14:paraId="39775B8F" w14:textId="77777777" w:rsidR="001044F5" w:rsidRPr="00EE130D" w:rsidRDefault="001B00DF" w:rsidP="009D39BC">
            <w:pPr>
              <w:spacing w:line="240" w:lineRule="auto"/>
            </w:pPr>
            <w:r>
              <w:t>G.G. PETROPERU S.A.</w:t>
            </w:r>
          </w:p>
          <w:p w14:paraId="3300428F" w14:textId="25C061FB" w:rsidR="001B00DF" w:rsidRDefault="001B00DF" w:rsidP="001B00DF">
            <w:pPr>
              <w:spacing w:line="240" w:lineRule="auto"/>
            </w:pPr>
            <w:r>
              <w:t>G.P</w:t>
            </w:r>
            <w:r w:rsidR="00E62D8B">
              <w:t>ROYECTO</w:t>
            </w:r>
            <w:r>
              <w:t xml:space="preserve"> PETROPERU S.A.</w:t>
            </w:r>
          </w:p>
          <w:p w14:paraId="2528AA61" w14:textId="607B9693" w:rsidR="00E62D8B" w:rsidRPr="00EE130D" w:rsidRDefault="00E62D8B" w:rsidP="001B00DF">
            <w:pPr>
              <w:spacing w:line="240" w:lineRule="auto"/>
            </w:pPr>
            <w:r>
              <w:t>G.OPERACIONES PETROPERU S.A.</w:t>
            </w:r>
          </w:p>
          <w:p w14:paraId="2C0637F9" w14:textId="77777777" w:rsidR="001B00DF" w:rsidRDefault="001B00DF" w:rsidP="001B00DF">
            <w:pPr>
              <w:spacing w:line="240" w:lineRule="auto"/>
            </w:pPr>
            <w:r>
              <w:t>JEFE DE ÁREA MANT. PETROPERU S.A.</w:t>
            </w:r>
          </w:p>
          <w:p w14:paraId="059E2500" w14:textId="77777777" w:rsidR="00961A70" w:rsidRPr="00EE130D" w:rsidRDefault="00961A70" w:rsidP="001B00DF">
            <w:pPr>
              <w:spacing w:line="240" w:lineRule="auto"/>
            </w:pPr>
            <w:r>
              <w:t>G. SSOMA PETROPERU S.A.</w:t>
            </w:r>
          </w:p>
          <w:p w14:paraId="1EFE26CD" w14:textId="77777777" w:rsidR="001044F5" w:rsidRPr="00EE130D" w:rsidRDefault="001044F5" w:rsidP="009D39BC">
            <w:pPr>
              <w:spacing w:line="240" w:lineRule="auto"/>
            </w:pPr>
            <w:r w:rsidRPr="00EE130D">
              <w:t>MINISTERIO D</w:t>
            </w:r>
            <w:r w:rsidR="001B00DF">
              <w:t>E ENERGÍA Y MINAS</w:t>
            </w:r>
          </w:p>
          <w:p w14:paraId="172349FC" w14:textId="77777777" w:rsidR="001044F5" w:rsidRPr="00EE130D" w:rsidRDefault="001B00DF" w:rsidP="009D39BC">
            <w:pPr>
              <w:spacing w:line="240" w:lineRule="auto"/>
            </w:pPr>
            <w:r>
              <w:t>CIME INGENIERIOS S.R.L.</w:t>
            </w:r>
          </w:p>
          <w:p w14:paraId="3FDA1546" w14:textId="77777777" w:rsidR="001B00DF" w:rsidRPr="00EE130D" w:rsidRDefault="001B00DF" w:rsidP="001B00DF">
            <w:pPr>
              <w:spacing w:line="240" w:lineRule="auto"/>
            </w:pPr>
            <w:r>
              <w:t>G.G. CIME INGENIERIOS S.R.L.</w:t>
            </w:r>
          </w:p>
          <w:p w14:paraId="2C6EF845" w14:textId="77777777" w:rsidR="001B00DF" w:rsidRPr="00EE130D" w:rsidRDefault="001B00DF" w:rsidP="001B00DF">
            <w:pPr>
              <w:spacing w:line="240" w:lineRule="auto"/>
            </w:pPr>
            <w:r>
              <w:t>G. TEC. COMERCIAL CIME INGENIERIOS S.R.L.</w:t>
            </w:r>
          </w:p>
          <w:p w14:paraId="383740BD" w14:textId="004C6EAE" w:rsidR="001B00DF" w:rsidRPr="00EE130D" w:rsidRDefault="001B00DF" w:rsidP="001B00DF">
            <w:pPr>
              <w:spacing w:line="240" w:lineRule="auto"/>
            </w:pPr>
            <w:r>
              <w:t>G. OP</w:t>
            </w:r>
            <w:r w:rsidR="00E62D8B">
              <w:t>ERACIONES</w:t>
            </w:r>
            <w:r>
              <w:t>. CIME INGENIERIOS S.R.L.</w:t>
            </w:r>
          </w:p>
          <w:p w14:paraId="3ABB6C0D" w14:textId="0F3EC48F" w:rsidR="001B00DF" w:rsidRDefault="001B00DF" w:rsidP="001B00DF">
            <w:pPr>
              <w:spacing w:line="240" w:lineRule="auto"/>
            </w:pPr>
            <w:r>
              <w:t>G.P</w:t>
            </w:r>
            <w:r w:rsidR="00E62D8B">
              <w:t>ROYECTOS</w:t>
            </w:r>
            <w:r>
              <w:t>. CIME INGENIERIOS S.R.L.</w:t>
            </w:r>
          </w:p>
          <w:p w14:paraId="47547FA0" w14:textId="0FB0E882" w:rsidR="00E62D8B" w:rsidRDefault="00E62D8B" w:rsidP="001B00DF">
            <w:pPr>
              <w:spacing w:line="240" w:lineRule="auto"/>
            </w:pPr>
            <w:r>
              <w:t>RESIDENTE DE OBRA CIME INGENIEROS S.R.L.</w:t>
            </w:r>
          </w:p>
          <w:p w14:paraId="76075007" w14:textId="11961FF4" w:rsidR="00E62D8B" w:rsidRPr="00EE130D" w:rsidRDefault="00E62D8B" w:rsidP="001B00DF">
            <w:pPr>
              <w:spacing w:line="240" w:lineRule="auto"/>
            </w:pPr>
            <w:r>
              <w:t>JEFE DE SIG CIME INGENIEROS S.R.L.</w:t>
            </w:r>
          </w:p>
          <w:p w14:paraId="432CFCF3" w14:textId="77777777" w:rsidR="001044F5" w:rsidRPr="001044F5" w:rsidRDefault="001B00DF" w:rsidP="009D39BC">
            <w:pPr>
              <w:spacing w:line="240" w:lineRule="auto"/>
            </w:pPr>
            <w:r>
              <w:t>AREAS DE APOYO CIME INGENIERO</w:t>
            </w:r>
            <w:r w:rsidR="00961A70">
              <w:t>S S.R.L.</w:t>
            </w:r>
          </w:p>
          <w:p w14:paraId="2FF0C208" w14:textId="77777777" w:rsidR="001044F5" w:rsidRPr="00F55C3A" w:rsidRDefault="00B67967" w:rsidP="009D39BC">
            <w:pPr>
              <w:spacing w:line="240" w:lineRule="auto"/>
            </w:pPr>
            <w:r w:rsidRPr="00F55C3A">
              <w:t>ADUANAS</w:t>
            </w:r>
          </w:p>
          <w:p w14:paraId="425078E2" w14:textId="77777777" w:rsidR="00B67967" w:rsidRPr="00F55C3A" w:rsidRDefault="00B67967" w:rsidP="009D39BC">
            <w:pPr>
              <w:spacing w:line="240" w:lineRule="auto"/>
            </w:pPr>
            <w:r w:rsidRPr="00F55C3A">
              <w:t>SUNAT</w:t>
            </w:r>
          </w:p>
          <w:p w14:paraId="243A56FC" w14:textId="77777777" w:rsidR="00B67967" w:rsidRPr="00F55C3A" w:rsidRDefault="00B67967" w:rsidP="009D39BC">
            <w:pPr>
              <w:spacing w:line="240" w:lineRule="auto"/>
            </w:pPr>
            <w:r w:rsidRPr="00F55C3A">
              <w:t>POLICÍA</w:t>
            </w:r>
          </w:p>
          <w:p w14:paraId="6D27D610" w14:textId="02EC1A9C" w:rsidR="00961A70" w:rsidRPr="00F55C3A" w:rsidRDefault="00C567F6" w:rsidP="009D39BC">
            <w:pPr>
              <w:spacing w:line="240" w:lineRule="auto"/>
            </w:pPr>
            <w:r w:rsidRPr="00F55C3A">
              <w:t>PACIFIC FRE</w:t>
            </w:r>
            <w:r w:rsidR="00E62D8B" w:rsidRPr="00F55C3A">
              <w:t>Y</w:t>
            </w:r>
            <w:r w:rsidRPr="00F55C3A">
              <w:t>GHT PERU SAC</w:t>
            </w:r>
          </w:p>
          <w:p w14:paraId="2C4C1FD2" w14:textId="77777777" w:rsidR="00C567F6" w:rsidRPr="00F55C3A" w:rsidRDefault="00C567F6" w:rsidP="00C567F6">
            <w:pPr>
              <w:rPr>
                <w:lang w:eastAsia="es-PE"/>
              </w:rPr>
            </w:pPr>
            <w:r w:rsidRPr="00F55C3A">
              <w:rPr>
                <w:bCs/>
                <w:color w:val="595959"/>
              </w:rPr>
              <w:t xml:space="preserve">HMT LLC  </w:t>
            </w:r>
          </w:p>
          <w:p w14:paraId="10D46C5E" w14:textId="77777777" w:rsidR="00787B22" w:rsidRDefault="00E62D8B" w:rsidP="00E62D8B">
            <w:pPr>
              <w:spacing w:line="240" w:lineRule="auto"/>
            </w:pPr>
            <w:r>
              <w:t>PROVEEDOR UNICON</w:t>
            </w:r>
          </w:p>
          <w:p w14:paraId="36516B87" w14:textId="77777777" w:rsidR="00E62D8B" w:rsidRDefault="00E62D8B" w:rsidP="00E62D8B">
            <w:pPr>
              <w:spacing w:line="240" w:lineRule="auto"/>
            </w:pPr>
            <w:r>
              <w:t>PROVEEDOR ACEROS AREQUIPA</w:t>
            </w:r>
          </w:p>
          <w:p w14:paraId="1D4BC1A9" w14:textId="0CB9D294" w:rsidR="00E62D8B" w:rsidRDefault="00E62D8B" w:rsidP="00E62D8B">
            <w:pPr>
              <w:spacing w:line="240" w:lineRule="auto"/>
            </w:pPr>
            <w:r>
              <w:t>PROVEEDOR HMT LL</w:t>
            </w:r>
          </w:p>
          <w:p w14:paraId="27CB7E03" w14:textId="7E51370C" w:rsidR="00E62D8B" w:rsidRPr="00B67967" w:rsidRDefault="00E62D8B" w:rsidP="00E62D8B">
            <w:pPr>
              <w:spacing w:line="240" w:lineRule="auto"/>
            </w:pPr>
            <w:r>
              <w:t>PROVEEDOR ULMA</w:t>
            </w:r>
          </w:p>
        </w:tc>
      </w:tr>
      <w:tr w:rsidR="00A979AA" w:rsidRPr="009D39BC" w14:paraId="250EA74D" w14:textId="77777777" w:rsidTr="0052392D">
        <w:trPr>
          <w:trHeight w:val="574"/>
        </w:trPr>
        <w:tc>
          <w:tcPr>
            <w:tcW w:w="8755" w:type="dxa"/>
            <w:gridSpan w:val="4"/>
            <w:shd w:val="clear" w:color="auto" w:fill="E5DFEC"/>
            <w:vAlign w:val="center"/>
          </w:tcPr>
          <w:p w14:paraId="5F9E453E" w14:textId="77777777" w:rsidR="00A979AA" w:rsidRPr="009D39BC" w:rsidRDefault="00A979AA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RIESGOS</w:t>
            </w:r>
            <w:r w:rsidR="005F08E3">
              <w:t xml:space="preserve"> DE ALTO NIVEL</w:t>
            </w:r>
          </w:p>
          <w:p w14:paraId="55D34519" w14:textId="77777777" w:rsidR="00A34185" w:rsidRPr="009D39BC" w:rsidRDefault="00A34185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(Evento o condición incierta que, si ocurriese, tiene un efecto positivo o negativo sobre los objetivos del proyecto)</w:t>
            </w:r>
          </w:p>
        </w:tc>
      </w:tr>
      <w:tr w:rsidR="00A979AA" w:rsidRPr="009D39BC" w14:paraId="696F4D9B" w14:textId="77777777" w:rsidTr="0052392D">
        <w:tc>
          <w:tcPr>
            <w:tcW w:w="8755" w:type="dxa"/>
            <w:gridSpan w:val="4"/>
            <w:vAlign w:val="center"/>
          </w:tcPr>
          <w:p w14:paraId="3E34F8EF" w14:textId="77777777" w:rsidR="00AA4C46" w:rsidRDefault="00AA4C46" w:rsidP="00AA4C46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El desarrollo de la ingeniería de detalle podría no estar preparada para la fecha solicitada, ya que su elaboración se está </w:t>
            </w:r>
            <w:proofErr w:type="spellStart"/>
            <w:r>
              <w:t>tercerizando</w:t>
            </w:r>
            <w:proofErr w:type="spellEnd"/>
            <w:r>
              <w:t>.</w:t>
            </w:r>
          </w:p>
          <w:p w14:paraId="113EB900" w14:textId="77777777" w:rsidR="00B67967" w:rsidRDefault="00AA4C46" w:rsidP="0052392D">
            <w:pPr>
              <w:numPr>
                <w:ilvl w:val="0"/>
                <w:numId w:val="8"/>
              </w:numPr>
              <w:spacing w:line="240" w:lineRule="auto"/>
              <w:ind w:left="360"/>
              <w:jc w:val="both"/>
            </w:pPr>
            <w:r>
              <w:t>El suministro de mate</w:t>
            </w:r>
            <w:r w:rsidR="00061B67">
              <w:t>riales del mercado nacional, tal</w:t>
            </w:r>
            <w:r>
              <w:t xml:space="preserve">es </w:t>
            </w:r>
            <w:r w:rsidR="00061B67">
              <w:t xml:space="preserve">como </w:t>
            </w:r>
            <w:r>
              <w:t xml:space="preserve">la </w:t>
            </w:r>
            <w:proofErr w:type="spellStart"/>
            <w:r>
              <w:t>geomembrana</w:t>
            </w:r>
            <w:proofErr w:type="spellEnd"/>
            <w:r>
              <w:t xml:space="preserve"> y </w:t>
            </w:r>
            <w:proofErr w:type="spellStart"/>
            <w:r>
              <w:t>geotextil</w:t>
            </w:r>
            <w:proofErr w:type="spellEnd"/>
            <w:r w:rsidR="0017756B">
              <w:t xml:space="preserve"> </w:t>
            </w:r>
            <w:r>
              <w:t>y</w:t>
            </w:r>
            <w:r w:rsidR="00C567F6">
              <w:t xml:space="preserve"> el</w:t>
            </w:r>
            <w:r>
              <w:t xml:space="preserve"> </w:t>
            </w:r>
            <w:r w:rsidR="0017756B">
              <w:t xml:space="preserve">tiempo de importación de los </w:t>
            </w:r>
            <w:r w:rsidR="00620C4E">
              <w:t>domo</w:t>
            </w:r>
            <w:r w:rsidR="0017756B">
              <w:t>s</w:t>
            </w:r>
            <w:r w:rsidR="00620C4E">
              <w:t xml:space="preserve"> </w:t>
            </w:r>
            <w:r>
              <w:t xml:space="preserve">geodésicos, cámara de espumas y aspersores </w:t>
            </w:r>
            <w:r w:rsidR="00620C4E">
              <w:t>podría exceder los tiempos y holguras designados en la planificación inicial</w:t>
            </w:r>
            <w:r w:rsidR="00061B67">
              <w:t>, por demoras del proveedor, del</w:t>
            </w:r>
            <w:r w:rsidR="00112EA6">
              <w:t xml:space="preserve"> embarcador o de </w:t>
            </w:r>
            <w:proofErr w:type="spellStart"/>
            <w:r w:rsidR="00112EA6">
              <w:t>desaduanaje</w:t>
            </w:r>
            <w:proofErr w:type="spellEnd"/>
            <w:r w:rsidR="00112EA6">
              <w:t>.</w:t>
            </w:r>
          </w:p>
          <w:p w14:paraId="2E4BF61D" w14:textId="77777777" w:rsidR="00112EA6" w:rsidRDefault="00112EA6" w:rsidP="0017756B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Se depende de la entrega de los tanques por parte de Petroperú S.A. en condiciones de vacío para su adecuación. </w:t>
            </w:r>
            <w:r w:rsidR="00ED131D">
              <w:t>Proyectos paralelos de Petroperú podrían retrasar esta entrega.</w:t>
            </w:r>
          </w:p>
          <w:p w14:paraId="332D8A75" w14:textId="77777777" w:rsidR="00ED131D" w:rsidRDefault="00ED131D" w:rsidP="0017756B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>Ambiente político inestable de Perú podría detener o retrasar la aprobación de entregables dentro de la empresa estatal Petroperú S.A.</w:t>
            </w:r>
          </w:p>
          <w:p w14:paraId="75256EC3" w14:textId="77777777" w:rsidR="00ED131D" w:rsidRDefault="00ED131D" w:rsidP="0017756B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>Alta rotación en el equipo de Petroperú S.A.</w:t>
            </w:r>
          </w:p>
          <w:p w14:paraId="38171AE3" w14:textId="684E6CA4" w:rsidR="00AA4C46" w:rsidRPr="009D39BC" w:rsidRDefault="0070657C" w:rsidP="00C567F6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Petroperú S.A. está expandiendo su capacidad de almacenaje de combustible mediante </w:t>
            </w:r>
            <w:r w:rsidR="00AA4C46">
              <w:t>la construcción</w:t>
            </w:r>
            <w:r w:rsidR="00C567F6">
              <w:t xml:space="preserve">, adecuación y mantenimiento </w:t>
            </w:r>
            <w:r w:rsidR="00AA4C46">
              <w:t xml:space="preserve">de tanques adicionales, lo cual es una oportunidad de trabajo para </w:t>
            </w:r>
            <w:proofErr w:type="spellStart"/>
            <w:r w:rsidR="00AA4C46">
              <w:t>Cime</w:t>
            </w:r>
            <w:proofErr w:type="spellEnd"/>
            <w:r w:rsidR="00AA4C46">
              <w:t xml:space="preserve"> Ingenieros S</w:t>
            </w:r>
            <w:r w:rsidR="00520110">
              <w:t>.R.L.</w:t>
            </w:r>
          </w:p>
        </w:tc>
      </w:tr>
      <w:tr w:rsidR="00A979AA" w:rsidRPr="009D39BC" w14:paraId="3DA575E6" w14:textId="77777777" w:rsidTr="0052392D">
        <w:tc>
          <w:tcPr>
            <w:tcW w:w="8755" w:type="dxa"/>
            <w:gridSpan w:val="4"/>
            <w:shd w:val="clear" w:color="auto" w:fill="E5DFEC"/>
            <w:vAlign w:val="center"/>
          </w:tcPr>
          <w:p w14:paraId="6E0116A9" w14:textId="77777777" w:rsidR="00A979AA" w:rsidRPr="009D39BC" w:rsidRDefault="00335AEF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HITOS PRINCIPALES DEL PROYECTO</w:t>
            </w:r>
          </w:p>
          <w:p w14:paraId="3ACF4C0E" w14:textId="77777777" w:rsidR="00A34185" w:rsidRPr="009D39BC" w:rsidRDefault="00A34185" w:rsidP="000D7E70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0D7E70">
              <w:rPr>
                <w:sz w:val="16"/>
                <w:szCs w:val="16"/>
              </w:rPr>
              <w:t>Evento mediante el cual se aprueba un entregable</w:t>
            </w:r>
            <w:r w:rsidR="001A597F">
              <w:rPr>
                <w:sz w:val="16"/>
                <w:szCs w:val="16"/>
              </w:rPr>
              <w:t xml:space="preserve"> significativo</w:t>
            </w:r>
            <w:r w:rsidR="000D7E70">
              <w:rPr>
                <w:sz w:val="16"/>
                <w:szCs w:val="16"/>
              </w:rPr>
              <w:t xml:space="preserve"> del </w:t>
            </w:r>
            <w:r w:rsidR="001A597F">
              <w:rPr>
                <w:sz w:val="16"/>
                <w:szCs w:val="16"/>
              </w:rPr>
              <w:t>proyecto</w:t>
            </w:r>
            <w:r w:rsidR="005F08E3">
              <w:rPr>
                <w:sz w:val="16"/>
                <w:szCs w:val="16"/>
              </w:rPr>
              <w:t xml:space="preserve"> POR UNA AUTORIDAD</w:t>
            </w:r>
            <w:r w:rsidR="000D7E70">
              <w:rPr>
                <w:sz w:val="16"/>
                <w:szCs w:val="16"/>
              </w:rPr>
              <w:t>, debe tener una fecha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A979AA" w:rsidRPr="009D39BC" w14:paraId="4C661BA8" w14:textId="77777777" w:rsidTr="0052392D">
        <w:tc>
          <w:tcPr>
            <w:tcW w:w="8755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4390"/>
              <w:gridCol w:w="1984"/>
              <w:gridCol w:w="2155"/>
            </w:tblGrid>
            <w:tr w:rsidR="005F08E3" w:rsidRPr="005F08E3" w14:paraId="77465BF0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0FA8D6F8" w14:textId="77777777" w:rsidR="005F08E3" w:rsidRPr="0052392D" w:rsidRDefault="005F08E3" w:rsidP="0052392D">
                  <w:pPr>
                    <w:spacing w:line="240" w:lineRule="auto"/>
                    <w:jc w:val="center"/>
                  </w:pPr>
                  <w:r w:rsidRPr="0052392D">
                    <w:t>DECLARACION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5B4B9679" w14:textId="77777777" w:rsidR="005F08E3" w:rsidRPr="0052392D" w:rsidRDefault="005F08E3" w:rsidP="0052392D">
                  <w:pPr>
                    <w:spacing w:line="240" w:lineRule="auto"/>
                    <w:jc w:val="center"/>
                  </w:pPr>
                  <w:r w:rsidRPr="0052392D">
                    <w:t>AUTORIDAD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7DD88A80" w14:textId="77777777" w:rsidR="005F08E3" w:rsidRPr="0052392D" w:rsidRDefault="005F08E3" w:rsidP="006D1848">
                  <w:pPr>
                    <w:spacing w:line="240" w:lineRule="auto"/>
                    <w:jc w:val="center"/>
                  </w:pPr>
                  <w:r w:rsidRPr="0052392D">
                    <w:t>FECHA</w:t>
                  </w:r>
                </w:p>
              </w:tc>
            </w:tr>
            <w:tr w:rsidR="0070657C" w:rsidRPr="005F08E3" w14:paraId="70E93741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614207BD" w14:textId="77777777" w:rsidR="0070657C" w:rsidRDefault="0070657C" w:rsidP="0070657C">
                  <w:pPr>
                    <w:spacing w:line="240" w:lineRule="auto"/>
                  </w:pPr>
                  <w:r>
                    <w:t>Contrato firmado por ambas partes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3D2FB9BF" w14:textId="77777777" w:rsidR="0070657C" w:rsidRDefault="0070657C" w:rsidP="0070657C">
                  <w:pPr>
                    <w:spacing w:line="240" w:lineRule="auto"/>
                  </w:pPr>
                  <w:r>
                    <w:t>Sub-Gerente de Compras y Contrataciones de Petroperú</w:t>
                  </w:r>
                  <w:r w:rsidR="00D5113B">
                    <w:t xml:space="preserve"> S.A.</w:t>
                  </w:r>
                </w:p>
                <w:p w14:paraId="6AF5B74A" w14:textId="77777777" w:rsidR="0070657C" w:rsidRPr="00CD43BD" w:rsidRDefault="00D5113B" w:rsidP="0070657C">
                  <w:pPr>
                    <w:spacing w:line="240" w:lineRule="auto"/>
                  </w:pPr>
                  <w:r>
                    <w:t xml:space="preserve">Gerente General de </w:t>
                  </w:r>
                  <w:proofErr w:type="spellStart"/>
                  <w:r>
                    <w:t>Cime</w:t>
                  </w:r>
                  <w:proofErr w:type="spellEnd"/>
                  <w:r>
                    <w:t xml:space="preserve"> Ingenieros S.R.L.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6F858917" w14:textId="77777777" w:rsidR="0070657C" w:rsidRDefault="0070657C" w:rsidP="0070657C">
                  <w:pPr>
                    <w:spacing w:line="240" w:lineRule="auto"/>
                    <w:jc w:val="center"/>
                  </w:pPr>
                  <w:r>
                    <w:t>07/11/17</w:t>
                  </w:r>
                </w:p>
              </w:tc>
            </w:tr>
            <w:tr w:rsidR="0070657C" w:rsidRPr="005F08E3" w14:paraId="63BCBEDE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3DF9BB37" w14:textId="77777777" w:rsidR="0070657C" w:rsidRPr="005F08E3" w:rsidRDefault="0070657C" w:rsidP="0070657C">
                  <w:pPr>
                    <w:spacing w:line="240" w:lineRule="auto"/>
                  </w:pPr>
                  <w:r>
                    <w:t>Acta de Constitución aprobada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1C849010" w14:textId="570ECB31" w:rsidR="0070657C" w:rsidRPr="00714482" w:rsidRDefault="0070657C" w:rsidP="0070657C">
                  <w:pPr>
                    <w:spacing w:line="240" w:lineRule="auto"/>
                  </w:pPr>
                  <w:r w:rsidRPr="00714482">
                    <w:t xml:space="preserve">Gerente General de </w:t>
                  </w:r>
                  <w:proofErr w:type="spellStart"/>
                  <w:r w:rsidRPr="00714482">
                    <w:t>Cime</w:t>
                  </w:r>
                  <w:proofErr w:type="spellEnd"/>
                  <w:r w:rsidRPr="00714482">
                    <w:t xml:space="preserve"> Ingenieros S.R.L.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24978457" w14:textId="77777777" w:rsidR="0070657C" w:rsidRPr="005F08E3" w:rsidRDefault="0070657C" w:rsidP="0070657C">
                  <w:pPr>
                    <w:spacing w:line="240" w:lineRule="auto"/>
                    <w:jc w:val="center"/>
                  </w:pPr>
                  <w:r>
                    <w:t>09/11/17</w:t>
                  </w:r>
                </w:p>
              </w:tc>
            </w:tr>
            <w:tr w:rsidR="0070657C" w:rsidRPr="005F08E3" w14:paraId="39A301F1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5AF32C81" w14:textId="77777777" w:rsidR="0070657C" w:rsidRDefault="0070657C" w:rsidP="0070657C">
                  <w:pPr>
                    <w:spacing w:line="240" w:lineRule="auto"/>
                  </w:pPr>
                  <w:r>
                    <w:t>Diseños aprobados por especialidad</w:t>
                  </w:r>
                </w:p>
                <w:p w14:paraId="3DFF333F" w14:textId="77777777" w:rsidR="007B5B68" w:rsidRDefault="007B5B68" w:rsidP="0070657C">
                  <w:pPr>
                    <w:spacing w:line="240" w:lineRule="auto"/>
                  </w:pPr>
                  <w:r>
                    <w:t>Civil</w:t>
                  </w:r>
                </w:p>
                <w:p w14:paraId="025DBE53" w14:textId="77777777" w:rsidR="007B5B68" w:rsidRDefault="007B5B68" w:rsidP="0070657C">
                  <w:pPr>
                    <w:spacing w:line="240" w:lineRule="auto"/>
                  </w:pPr>
                  <w:r>
                    <w:t>Metalmecánica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615B1FBC" w14:textId="77A8764C" w:rsidR="0070657C" w:rsidRDefault="0070657C" w:rsidP="0070657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  <w:r w:rsidR="00D5113B">
                    <w:rPr>
                      <w:lang w:val="en-US"/>
                    </w:rPr>
                    <w:t xml:space="preserve"> </w:t>
                  </w:r>
                  <w:proofErr w:type="spellStart"/>
                  <w:r w:rsidR="00D5113B">
                    <w:rPr>
                      <w:lang w:val="en-US"/>
                    </w:rPr>
                    <w:t>Petroper</w:t>
                  </w:r>
                  <w:r w:rsidR="00326FF9">
                    <w:rPr>
                      <w:lang w:val="en-US"/>
                    </w:rPr>
                    <w:t>ú</w:t>
                  </w:r>
                  <w:proofErr w:type="spellEnd"/>
                  <w:r w:rsidR="00D5113B">
                    <w:rPr>
                      <w:lang w:val="en-US"/>
                    </w:rPr>
                    <w:t xml:space="preserve"> S.A.</w:t>
                  </w:r>
                </w:p>
                <w:p w14:paraId="7FDD683B" w14:textId="77777777" w:rsidR="00D5113B" w:rsidRDefault="00D5113B" w:rsidP="0070657C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6BF496B8" w14:textId="77777777" w:rsidR="0070657C" w:rsidRDefault="00C14780" w:rsidP="0070657C">
                  <w:pPr>
                    <w:spacing w:line="240" w:lineRule="auto"/>
                    <w:jc w:val="center"/>
                  </w:pPr>
                  <w:r>
                    <w:t>26</w:t>
                  </w:r>
                  <w:r w:rsidR="007B5B68">
                    <w:t>/12/17</w:t>
                  </w:r>
                </w:p>
                <w:p w14:paraId="2146F147" w14:textId="77777777" w:rsidR="007B5B68" w:rsidRDefault="007B5B68" w:rsidP="0070657C">
                  <w:pPr>
                    <w:spacing w:line="240" w:lineRule="auto"/>
                    <w:jc w:val="center"/>
                  </w:pPr>
                  <w:r>
                    <w:t>20/02/18</w:t>
                  </w:r>
                </w:p>
              </w:tc>
            </w:tr>
            <w:tr w:rsidR="0070657C" w:rsidRPr="005F08E3" w14:paraId="1C159428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3D8E4987" w14:textId="77777777" w:rsidR="0070657C" w:rsidRPr="007C5CAC" w:rsidRDefault="00873469" w:rsidP="0070657C">
                  <w:pPr>
                    <w:spacing w:line="240" w:lineRule="auto"/>
                    <w:jc w:val="both"/>
                  </w:pPr>
                  <w:r>
                    <w:t xml:space="preserve">Validación </w:t>
                  </w:r>
                  <w:r w:rsidR="002A0A94">
                    <w:t>de certificados de garantía de las importaciones.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16A784C1" w14:textId="77777777" w:rsidR="0070657C" w:rsidRPr="007C5CAC" w:rsidRDefault="002A0A94" w:rsidP="0070657C">
                  <w:pPr>
                    <w:spacing w:line="240" w:lineRule="auto"/>
                  </w:pPr>
                  <w:r>
                    <w:t xml:space="preserve">Jefe de Logística </w:t>
                  </w:r>
                  <w:proofErr w:type="spellStart"/>
                  <w:r>
                    <w:t>Cime</w:t>
                  </w:r>
                  <w:proofErr w:type="spellEnd"/>
                  <w:r>
                    <w:t xml:space="preserve"> Ingeniero S.R.L.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339CA93F" w14:textId="77777777" w:rsidR="0070657C" w:rsidRDefault="007B5B68" w:rsidP="0070657C">
                  <w:pPr>
                    <w:spacing w:line="240" w:lineRule="auto"/>
                    <w:jc w:val="center"/>
                  </w:pPr>
                  <w:r>
                    <w:t>27/02/18</w:t>
                  </w:r>
                </w:p>
              </w:tc>
            </w:tr>
            <w:tr w:rsidR="0070657C" w:rsidRPr="005F08E3" w14:paraId="04C71AC4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02E173D7" w14:textId="77777777" w:rsidR="0070657C" w:rsidRPr="007C5CAC" w:rsidRDefault="002A0A94" w:rsidP="0070657C">
                  <w:pPr>
                    <w:spacing w:line="240" w:lineRule="auto"/>
                    <w:jc w:val="both"/>
                  </w:pPr>
                  <w:r>
                    <w:t>Aprobación de la entrega de terreno.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1E25A027" w14:textId="6E72D66D" w:rsidR="0070657C" w:rsidRPr="00714482" w:rsidRDefault="0070657C" w:rsidP="0070657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  <w:r w:rsidR="002A0A94">
                    <w:rPr>
                      <w:lang w:val="en-US"/>
                    </w:rPr>
                    <w:t xml:space="preserve"> </w:t>
                  </w:r>
                  <w:proofErr w:type="spellStart"/>
                  <w:r w:rsidR="002A0A94">
                    <w:rPr>
                      <w:lang w:val="en-US"/>
                    </w:rPr>
                    <w:t>Petroper</w:t>
                  </w:r>
                  <w:r w:rsidR="00326FF9">
                    <w:rPr>
                      <w:lang w:val="en-US"/>
                    </w:rPr>
                    <w:t>ú</w:t>
                  </w:r>
                  <w:proofErr w:type="spellEnd"/>
                  <w:r w:rsidR="002A0A94">
                    <w:rPr>
                      <w:lang w:val="en-U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247DAF9F" w14:textId="77777777" w:rsidR="0070657C" w:rsidRDefault="002A0A94" w:rsidP="0070657C">
                  <w:pPr>
                    <w:spacing w:line="240" w:lineRule="auto"/>
                    <w:jc w:val="center"/>
                  </w:pPr>
                  <w:r>
                    <w:t>26/12/17</w:t>
                  </w:r>
                </w:p>
              </w:tc>
            </w:tr>
            <w:tr w:rsidR="0070657C" w:rsidRPr="005F08E3" w14:paraId="6EF52914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655A86ED" w14:textId="77777777" w:rsidR="0070657C" w:rsidRPr="007C5CAC" w:rsidRDefault="002A0A94" w:rsidP="0070657C">
                  <w:pPr>
                    <w:spacing w:line="240" w:lineRule="auto"/>
                    <w:jc w:val="both"/>
                  </w:pPr>
                  <w:r>
                    <w:t>Aprobación de la entrega de los tanques para trabajos mecánicos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5CF71500" w14:textId="794BD4A2" w:rsidR="0070657C" w:rsidRPr="00061B67" w:rsidRDefault="007B5B68" w:rsidP="0070657C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</w:t>
                  </w:r>
                  <w:r w:rsidR="002A0A94" w:rsidRPr="00061B67">
                    <w:rPr>
                      <w:lang w:val="es-ES"/>
                    </w:rPr>
                    <w:t xml:space="preserve"> Petroper</w:t>
                  </w:r>
                  <w:r w:rsidR="00326FF9">
                    <w:rPr>
                      <w:lang w:val="es-ES"/>
                    </w:rPr>
                    <w:t>ú</w:t>
                  </w:r>
                  <w:r w:rsidR="002A0A94"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0DED9837" w14:textId="77777777" w:rsidR="0070657C" w:rsidRDefault="007B5B68" w:rsidP="0070657C">
                  <w:pPr>
                    <w:spacing w:line="240" w:lineRule="auto"/>
                    <w:jc w:val="center"/>
                  </w:pPr>
                  <w:r>
                    <w:t>01/03/18</w:t>
                  </w:r>
                </w:p>
              </w:tc>
            </w:tr>
            <w:tr w:rsidR="0070657C" w:rsidRPr="005F08E3" w14:paraId="086B6F44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4E35DFD2" w14:textId="77777777" w:rsidR="0070657C" w:rsidRPr="007C5CAC" w:rsidRDefault="00391A99" w:rsidP="0070657C">
                  <w:pPr>
                    <w:spacing w:line="240" w:lineRule="auto"/>
                    <w:jc w:val="both"/>
                  </w:pPr>
                  <w:r>
                    <w:t xml:space="preserve">Fin y aprobación </w:t>
                  </w:r>
                  <w:r w:rsidR="002A0A94">
                    <w:t>de la adecuación de</w:t>
                  </w:r>
                  <w:r>
                    <w:t xml:space="preserve"> </w:t>
                  </w:r>
                  <w:r w:rsidR="002A0A94">
                    <w:t>l</w:t>
                  </w:r>
                  <w:r>
                    <w:t>os</w:t>
                  </w:r>
                  <w:r w:rsidR="002A0A94">
                    <w:t xml:space="preserve"> tanque</w:t>
                  </w:r>
                  <w:r>
                    <w:t>s</w:t>
                  </w:r>
                  <w:r w:rsidR="002A0A94">
                    <w:t>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03D8695D" w14:textId="638D5147" w:rsidR="0070657C" w:rsidRPr="00061B67" w:rsidRDefault="007B5B68" w:rsidP="0070657C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</w:t>
                  </w:r>
                  <w:r w:rsidR="00714482" w:rsidRPr="00061B67">
                    <w:rPr>
                      <w:lang w:val="es-ES"/>
                    </w:rPr>
                    <w:t xml:space="preserve"> Petroper</w:t>
                  </w:r>
                  <w:r w:rsidR="00326FF9">
                    <w:rPr>
                      <w:lang w:val="es-ES"/>
                    </w:rPr>
                    <w:t>ú</w:t>
                  </w:r>
                  <w:r w:rsidR="00714482"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204EC1BF" w14:textId="77777777" w:rsidR="0070657C" w:rsidRDefault="007B5B68" w:rsidP="0070657C">
                  <w:pPr>
                    <w:spacing w:line="240" w:lineRule="auto"/>
                    <w:jc w:val="center"/>
                  </w:pPr>
                  <w:r>
                    <w:t>04/04/18</w:t>
                  </w:r>
                </w:p>
              </w:tc>
            </w:tr>
            <w:tr w:rsidR="007B5B68" w:rsidRPr="005F08E3" w14:paraId="2725D22C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1C9843FE" w14:textId="77777777" w:rsidR="007B5B68" w:rsidRPr="007C5CAC" w:rsidRDefault="007B5B68" w:rsidP="007B5B68">
                  <w:pPr>
                    <w:spacing w:line="240" w:lineRule="auto"/>
                    <w:jc w:val="both"/>
                  </w:pPr>
                  <w:r>
                    <w:t>Fin y aprobación del sistema contraincendios de los tanques.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18753B45" w14:textId="5FBA7AF7"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646F914B" w14:textId="77777777" w:rsidR="007B5B68" w:rsidRDefault="007B5B68" w:rsidP="007B5B68">
                  <w:pPr>
                    <w:spacing w:line="240" w:lineRule="auto"/>
                    <w:jc w:val="center"/>
                  </w:pPr>
                  <w:r>
                    <w:t>18/04/18</w:t>
                  </w:r>
                </w:p>
              </w:tc>
            </w:tr>
            <w:tr w:rsidR="007B5B68" w:rsidRPr="005F08E3" w14:paraId="43EF47E7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70FCB959" w14:textId="77777777" w:rsidR="007B5B68" w:rsidRPr="007C5CAC" w:rsidRDefault="007B5B68" w:rsidP="007B5B68">
                  <w:pPr>
                    <w:spacing w:line="240" w:lineRule="auto"/>
                    <w:jc w:val="both"/>
                  </w:pPr>
                  <w:r>
                    <w:t>Fin y aprobación de la instalación de los domos en los tanques.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2A5F8398" w14:textId="4301D23D"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2D48263A" w14:textId="77777777" w:rsidR="007B5B68" w:rsidRDefault="007B5B68" w:rsidP="007B5B68">
                  <w:pPr>
                    <w:spacing w:line="240" w:lineRule="auto"/>
                    <w:jc w:val="center"/>
                  </w:pPr>
                  <w:r>
                    <w:t>19/06/18</w:t>
                  </w:r>
                </w:p>
              </w:tc>
            </w:tr>
            <w:tr w:rsidR="007B5B68" w:rsidRPr="005F08E3" w14:paraId="6C82AB3B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4DA631AC" w14:textId="77777777" w:rsidR="007B5B68" w:rsidRPr="007C5CAC" w:rsidRDefault="007B5B68" w:rsidP="007B5B68">
                  <w:pPr>
                    <w:spacing w:line="240" w:lineRule="auto"/>
                    <w:jc w:val="both"/>
                  </w:pPr>
                  <w:r>
                    <w:t>Fin y aprobación de impermeabilización de las cubetos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7BCC7BA2" w14:textId="598EEA27"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6EAFE21F" w14:textId="77777777" w:rsidR="007B5B68" w:rsidRDefault="007B5B68" w:rsidP="007B5B68">
                  <w:pPr>
                    <w:spacing w:line="240" w:lineRule="auto"/>
                    <w:jc w:val="center"/>
                  </w:pPr>
                  <w:r>
                    <w:t>10/05/18</w:t>
                  </w:r>
                </w:p>
              </w:tc>
            </w:tr>
            <w:tr w:rsidR="007B5B68" w:rsidRPr="005F08E3" w14:paraId="186DF443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6BEFECE5" w14:textId="77777777" w:rsidR="007B5B68" w:rsidRDefault="007B5B68" w:rsidP="007B5B68">
                  <w:pPr>
                    <w:spacing w:line="240" w:lineRule="auto"/>
                    <w:jc w:val="both"/>
                  </w:pPr>
                  <w:r>
                    <w:t>Fin y aprobación de adecuación del sistema de drenaje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6E5FEDC5" w14:textId="21CB3BEF"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7131A403" w14:textId="77777777" w:rsidR="007B5B68" w:rsidRDefault="007B5B68" w:rsidP="007B5B68">
                  <w:pPr>
                    <w:spacing w:line="240" w:lineRule="auto"/>
                    <w:jc w:val="center"/>
                  </w:pPr>
                  <w:r>
                    <w:t>22/06/18</w:t>
                  </w:r>
                </w:p>
              </w:tc>
            </w:tr>
            <w:tr w:rsidR="00714482" w:rsidRPr="005F08E3" w14:paraId="55CAED2D" w14:textId="77777777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14:paraId="4D407AD7" w14:textId="77777777" w:rsidR="00714482" w:rsidRPr="0052392D" w:rsidRDefault="00714482" w:rsidP="00714482">
                  <w:pPr>
                    <w:spacing w:line="240" w:lineRule="auto"/>
                    <w:jc w:val="both"/>
                  </w:pPr>
                  <w:r>
                    <w:t>Entrega y aprobación acta de</w:t>
                  </w:r>
                  <w:r w:rsidRPr="0052392D">
                    <w:t xml:space="preserve"> cierre de proyecto.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3DB57567" w14:textId="4AFCF9C7" w:rsidR="00714482" w:rsidRDefault="00714482" w:rsidP="0071448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Project Manager </w:t>
                  </w:r>
                  <w:proofErr w:type="spellStart"/>
                  <w:r>
                    <w:rPr>
                      <w:lang w:val="en-US"/>
                    </w:rPr>
                    <w:t>Petroper</w:t>
                  </w:r>
                  <w:r w:rsidR="00326FF9">
                    <w:rPr>
                      <w:lang w:val="en-US"/>
                    </w:rPr>
                    <w:t>ú</w:t>
                  </w:r>
                  <w:proofErr w:type="spellEnd"/>
                  <w:r>
                    <w:rPr>
                      <w:lang w:val="en-US"/>
                    </w:rPr>
                    <w:t xml:space="preserve"> S.A.</w:t>
                  </w:r>
                </w:p>
                <w:p w14:paraId="7565CE73" w14:textId="4E240164" w:rsidR="00714482" w:rsidRDefault="00714482" w:rsidP="00714482">
                  <w:pPr>
                    <w:spacing w:line="240" w:lineRule="auto"/>
                  </w:pPr>
                  <w:r w:rsidRPr="00714482">
                    <w:t>Gerente de Proyectos e Ingen</w:t>
                  </w:r>
                  <w:r w:rsidR="003427FA">
                    <w:t>i</w:t>
                  </w:r>
                  <w:r w:rsidRPr="00714482">
                    <w:t>ería Petroper</w:t>
                  </w:r>
                  <w:r>
                    <w:t>ú S.A.</w:t>
                  </w:r>
                </w:p>
                <w:p w14:paraId="5DAE1068" w14:textId="77777777" w:rsidR="00714482" w:rsidRPr="00714482" w:rsidRDefault="00714482" w:rsidP="00714482">
                  <w:pPr>
                    <w:spacing w:line="240" w:lineRule="auto"/>
                  </w:pPr>
                  <w:r>
                    <w:t xml:space="preserve">Gerente General de </w:t>
                  </w:r>
                  <w:proofErr w:type="spellStart"/>
                  <w:r>
                    <w:t>Cime</w:t>
                  </w:r>
                  <w:proofErr w:type="spellEnd"/>
                  <w:r>
                    <w:t xml:space="preserve"> Ingenieros S.R.L.</w:t>
                  </w:r>
                </w:p>
                <w:p w14:paraId="79B83EB8" w14:textId="77777777" w:rsidR="00714482" w:rsidRPr="00714482" w:rsidRDefault="00714482" w:rsidP="00714482">
                  <w:pPr>
                    <w:spacing w:line="240" w:lineRule="auto"/>
                  </w:pP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14:paraId="2C4B09FD" w14:textId="77777777" w:rsidR="00714482" w:rsidRPr="005F08E3" w:rsidRDefault="007B5B68" w:rsidP="00714482">
                  <w:pPr>
                    <w:spacing w:line="240" w:lineRule="auto"/>
                    <w:jc w:val="center"/>
                  </w:pPr>
                  <w:r>
                    <w:t>25/06/18</w:t>
                  </w:r>
                </w:p>
              </w:tc>
            </w:tr>
          </w:tbl>
          <w:p w14:paraId="64F9AF03" w14:textId="77777777" w:rsidR="00A979AA" w:rsidRDefault="00A979AA" w:rsidP="00570C6A">
            <w:pPr>
              <w:spacing w:line="240" w:lineRule="auto"/>
            </w:pPr>
          </w:p>
          <w:p w14:paraId="59BBF3DC" w14:textId="77777777" w:rsidR="009E3A2E" w:rsidRDefault="009E3A2E" w:rsidP="00570C6A">
            <w:pPr>
              <w:spacing w:line="240" w:lineRule="auto"/>
            </w:pPr>
          </w:p>
          <w:p w14:paraId="1A871CBC" w14:textId="77777777" w:rsidR="009E3A2E" w:rsidRPr="009D39BC" w:rsidRDefault="009E3A2E" w:rsidP="00570C6A">
            <w:pPr>
              <w:spacing w:line="240" w:lineRule="auto"/>
            </w:pPr>
          </w:p>
        </w:tc>
      </w:tr>
      <w:tr w:rsidR="00A979AA" w:rsidRPr="009D39BC" w14:paraId="44C29174" w14:textId="77777777" w:rsidTr="0052392D">
        <w:tc>
          <w:tcPr>
            <w:tcW w:w="8755" w:type="dxa"/>
            <w:gridSpan w:val="4"/>
            <w:shd w:val="clear" w:color="auto" w:fill="E5DFEC"/>
            <w:vAlign w:val="center"/>
          </w:tcPr>
          <w:p w14:paraId="043FE130" w14:textId="77777777" w:rsidR="00A979AA" w:rsidRPr="009D39BC" w:rsidRDefault="00335AEF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PRESUPUESTO DEL PROYECTO</w:t>
            </w:r>
          </w:p>
          <w:p w14:paraId="21AEAA28" w14:textId="77777777" w:rsidR="0004087E" w:rsidRPr="009D39BC" w:rsidRDefault="0004087E" w:rsidP="00892B59">
            <w:pPr>
              <w:pStyle w:val="Prrafodelista"/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892B59">
              <w:rPr>
                <w:sz w:val="16"/>
                <w:szCs w:val="16"/>
              </w:rPr>
              <w:t>Entregables importantes del proyecto y su costo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A979AA" w:rsidRPr="009D39BC" w14:paraId="6D337EEB" w14:textId="77777777" w:rsidTr="0052392D">
        <w:tc>
          <w:tcPr>
            <w:tcW w:w="8755" w:type="dxa"/>
            <w:gridSpan w:val="4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4989"/>
            </w:tblGrid>
            <w:tr w:rsidR="00892B59" w14:paraId="5E682F7A" w14:textId="77777777" w:rsidTr="00C746D1">
              <w:trPr>
                <w:trHeight w:val="255"/>
              </w:trPr>
              <w:tc>
                <w:tcPr>
                  <w:tcW w:w="2075" w:type="pct"/>
                  <w:shd w:val="clear" w:color="auto" w:fill="auto"/>
                  <w:noWrap/>
                  <w:vAlign w:val="bottom"/>
                  <w:hideMark/>
                </w:tcPr>
                <w:p w14:paraId="7752EF92" w14:textId="77777777" w:rsidR="00892B59" w:rsidRPr="00C746D1" w:rsidRDefault="00892B59" w:rsidP="00C746D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46D1">
                    <w:rPr>
                      <w:rFonts w:ascii="Arial" w:hAnsi="Arial" w:cs="Arial"/>
                      <w:sz w:val="20"/>
                      <w:szCs w:val="20"/>
                    </w:rPr>
                    <w:t>AGREEMENT FIRMADOS</w:t>
                  </w:r>
                </w:p>
              </w:tc>
              <w:tc>
                <w:tcPr>
                  <w:tcW w:w="2925" w:type="pct"/>
                  <w:shd w:val="clear" w:color="auto" w:fill="auto"/>
                  <w:noWrap/>
                  <w:vAlign w:val="center"/>
                  <w:hideMark/>
                </w:tcPr>
                <w:p w14:paraId="43BDAB7A" w14:textId="77777777" w:rsidR="00892B59" w:rsidRPr="00C746D1" w:rsidRDefault="00892B59" w:rsidP="00C746D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46D1">
                    <w:rPr>
                      <w:rFonts w:ascii="Arial" w:hAnsi="Arial" w:cs="Arial"/>
                      <w:sz w:val="20"/>
                      <w:szCs w:val="20"/>
                    </w:rPr>
                    <w:t>MONTO EN USD</w:t>
                  </w:r>
                </w:p>
              </w:tc>
            </w:tr>
            <w:tr w:rsidR="00F11C93" w14:paraId="378F998D" w14:textId="77777777" w:rsidTr="00EE130D">
              <w:trPr>
                <w:trHeight w:val="108"/>
              </w:trPr>
              <w:tc>
                <w:tcPr>
                  <w:tcW w:w="2075" w:type="pct"/>
                  <w:shd w:val="clear" w:color="auto" w:fill="auto"/>
                  <w:noWrap/>
                  <w:vAlign w:val="bottom"/>
                  <w:hideMark/>
                </w:tcPr>
                <w:p w14:paraId="5DF23216" w14:textId="77777777" w:rsidR="00F11C93" w:rsidRDefault="00EE130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Ingeniería</w:t>
                  </w:r>
                  <w:r w:rsidR="00A6598C">
                    <w:rPr>
                      <w:rFonts w:ascii="Arial" w:hAnsi="Arial" w:cs="Arial"/>
                      <w:sz w:val="20"/>
                      <w:szCs w:val="20"/>
                    </w:rPr>
                    <w:t xml:space="preserve"> y Construcción</w:t>
                  </w:r>
                </w:p>
              </w:tc>
              <w:tc>
                <w:tcPr>
                  <w:tcW w:w="2925" w:type="pct"/>
                  <w:shd w:val="clear" w:color="auto" w:fill="auto"/>
                  <w:noWrap/>
                  <w:vAlign w:val="center"/>
                  <w:hideMark/>
                </w:tcPr>
                <w:p w14:paraId="2F785CDF" w14:textId="77777777" w:rsidR="00F11C93" w:rsidRDefault="00A6598C" w:rsidP="005B498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98C">
                    <w:rPr>
                      <w:rFonts w:ascii="Arial" w:hAnsi="Arial" w:cs="Arial"/>
                      <w:sz w:val="20"/>
                      <w:szCs w:val="20"/>
                    </w:rPr>
                    <w:t>S/ 2’944,046.78</w:t>
                  </w:r>
                </w:p>
              </w:tc>
            </w:tr>
            <w:tr w:rsidR="00F11C93" w14:paraId="281E90CD" w14:textId="77777777" w:rsidTr="00EE130D">
              <w:trPr>
                <w:trHeight w:val="17"/>
              </w:trPr>
              <w:tc>
                <w:tcPr>
                  <w:tcW w:w="2075" w:type="pct"/>
                  <w:shd w:val="clear" w:color="000000" w:fill="DBE5F1"/>
                  <w:vAlign w:val="center"/>
                  <w:hideMark/>
                </w:tcPr>
                <w:p w14:paraId="1B027517" w14:textId="77777777" w:rsidR="00F11C93" w:rsidRDefault="00F11C93" w:rsidP="005B49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25" w:type="pct"/>
                  <w:shd w:val="clear" w:color="000000" w:fill="DBE5F1"/>
                  <w:vAlign w:val="center"/>
                  <w:hideMark/>
                </w:tcPr>
                <w:p w14:paraId="4852B60B" w14:textId="77777777" w:rsidR="00F11C93" w:rsidRDefault="00F11C93" w:rsidP="005B4986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A6598C" w:rsidRPr="00A6598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S/ 2’944,046.78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7A5C2EB" w14:textId="77777777" w:rsidR="00A979AA" w:rsidRPr="009D39BC" w:rsidRDefault="00A979AA" w:rsidP="009D39BC">
            <w:pPr>
              <w:spacing w:line="240" w:lineRule="auto"/>
            </w:pPr>
          </w:p>
        </w:tc>
      </w:tr>
      <w:tr w:rsidR="00A979AA" w:rsidRPr="009D39BC" w14:paraId="65958237" w14:textId="77777777" w:rsidTr="0052392D">
        <w:tc>
          <w:tcPr>
            <w:tcW w:w="8755" w:type="dxa"/>
            <w:gridSpan w:val="4"/>
            <w:shd w:val="clear" w:color="auto" w:fill="E5DFEC"/>
            <w:vAlign w:val="center"/>
          </w:tcPr>
          <w:p w14:paraId="6B98FD7F" w14:textId="77777777" w:rsidR="006B3DC6" w:rsidRPr="009D39BC" w:rsidRDefault="006B3DC6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rPr>
                <w:sz w:val="16"/>
                <w:szCs w:val="16"/>
              </w:rPr>
              <w:t xml:space="preserve"> </w:t>
            </w:r>
            <w:r w:rsidRPr="009D39BC">
              <w:t xml:space="preserve">REQUERIMIENTOS DE APROBACIÓN DEL PROYECTO </w:t>
            </w:r>
          </w:p>
          <w:p w14:paraId="6741E25A" w14:textId="3ACE242E" w:rsidR="0004087E" w:rsidRPr="009D39BC" w:rsidRDefault="0004087E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C37E2F" w:rsidRPr="009D39BC">
              <w:rPr>
                <w:sz w:val="16"/>
                <w:szCs w:val="16"/>
              </w:rPr>
              <w:t xml:space="preserve">Quién evalúa los FCE, decide el éxito del proyecto y quien cierra el </w:t>
            </w:r>
            <w:r w:rsidR="00326FF9" w:rsidRPr="009D39BC">
              <w:rPr>
                <w:sz w:val="16"/>
                <w:szCs w:val="16"/>
              </w:rPr>
              <w:t>proyecto)</w:t>
            </w:r>
          </w:p>
        </w:tc>
      </w:tr>
      <w:tr w:rsidR="00C37E2F" w:rsidRPr="009D39BC" w14:paraId="2BBD6DC2" w14:textId="77777777" w:rsidTr="0052392D">
        <w:trPr>
          <w:trHeight w:val="276"/>
        </w:trPr>
        <w:tc>
          <w:tcPr>
            <w:tcW w:w="2918" w:type="dxa"/>
            <w:vAlign w:val="center"/>
          </w:tcPr>
          <w:p w14:paraId="33B16AEC" w14:textId="77777777" w:rsidR="00C37E2F" w:rsidRPr="009D39BC" w:rsidRDefault="00C37E2F" w:rsidP="009D39BC">
            <w:pPr>
              <w:spacing w:line="240" w:lineRule="auto"/>
              <w:jc w:val="center"/>
            </w:pPr>
            <w:r w:rsidRPr="009D39BC">
              <w:t>FCE</w:t>
            </w:r>
          </w:p>
          <w:p w14:paraId="385FABA3" w14:textId="77777777" w:rsidR="00D724BE" w:rsidRPr="009D39BC" w:rsidRDefault="00D724BE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(Ver punto 4)</w:t>
            </w:r>
          </w:p>
        </w:tc>
        <w:tc>
          <w:tcPr>
            <w:tcW w:w="2918" w:type="dxa"/>
            <w:gridSpan w:val="2"/>
            <w:vAlign w:val="center"/>
          </w:tcPr>
          <w:p w14:paraId="49486621" w14:textId="77777777" w:rsidR="00D724BE" w:rsidRPr="009D39BC" w:rsidRDefault="00C37E2F" w:rsidP="00FB0F0E">
            <w:pPr>
              <w:spacing w:line="240" w:lineRule="auto"/>
              <w:jc w:val="center"/>
            </w:pPr>
            <w:r w:rsidRPr="009D39BC">
              <w:t>Evaluador</w:t>
            </w:r>
          </w:p>
        </w:tc>
        <w:tc>
          <w:tcPr>
            <w:tcW w:w="2919" w:type="dxa"/>
            <w:vAlign w:val="center"/>
          </w:tcPr>
          <w:p w14:paraId="7982D8A0" w14:textId="77777777" w:rsidR="00C37E2F" w:rsidRPr="009D39BC" w:rsidRDefault="00C37E2F" w:rsidP="00FB0F0E">
            <w:pPr>
              <w:spacing w:line="240" w:lineRule="auto"/>
              <w:jc w:val="center"/>
            </w:pPr>
            <w:r w:rsidRPr="009D39BC">
              <w:t>Firma el Cierre del Proyecto</w:t>
            </w:r>
          </w:p>
        </w:tc>
      </w:tr>
    </w:tbl>
    <w:p w14:paraId="1D287A3B" w14:textId="77777777" w:rsidR="00E96761" w:rsidRDefault="00E96761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18"/>
        <w:gridCol w:w="2918"/>
        <w:gridCol w:w="2919"/>
      </w:tblGrid>
      <w:tr w:rsidR="0098112E" w:rsidRPr="009D39BC" w14:paraId="51B03A37" w14:textId="77777777" w:rsidTr="00881EBC">
        <w:trPr>
          <w:trHeight w:val="276"/>
        </w:trPr>
        <w:tc>
          <w:tcPr>
            <w:tcW w:w="2918" w:type="dxa"/>
          </w:tcPr>
          <w:p w14:paraId="34E5D93D" w14:textId="77777777" w:rsidR="0098112E" w:rsidRPr="00E14987" w:rsidRDefault="0098112E" w:rsidP="00C14780">
            <w:pPr>
              <w:spacing w:line="240" w:lineRule="auto"/>
              <w:jc w:val="both"/>
            </w:pPr>
            <w:r>
              <w:t xml:space="preserve">El proyecto deberá tener firmado el contrato el día </w:t>
            </w:r>
            <w:r w:rsidR="00C14780">
              <w:t>26</w:t>
            </w:r>
            <w:r>
              <w:t xml:space="preserve"> para que el proyecto empiece el día 26 de diciembre de 2017.</w:t>
            </w:r>
          </w:p>
        </w:tc>
        <w:tc>
          <w:tcPr>
            <w:tcW w:w="2918" w:type="dxa"/>
            <w:vAlign w:val="center"/>
          </w:tcPr>
          <w:p w14:paraId="70CBCEA7" w14:textId="4FE367F7" w:rsidR="0098112E" w:rsidRDefault="0098112E" w:rsidP="00E96761">
            <w:pPr>
              <w:spacing w:line="240" w:lineRule="auto"/>
              <w:jc w:val="center"/>
            </w:pPr>
            <w:proofErr w:type="spellStart"/>
            <w:r w:rsidRPr="00FB0F0E">
              <w:t>Wilberto</w:t>
            </w:r>
            <w:proofErr w:type="spellEnd"/>
            <w:r w:rsidRPr="00FB0F0E">
              <w:t xml:space="preserve"> Soto Castro, Director de Portafolios </w:t>
            </w:r>
            <w:proofErr w:type="spellStart"/>
            <w:r w:rsidRPr="00FB0F0E">
              <w:t>Cime</w:t>
            </w:r>
            <w:proofErr w:type="spellEnd"/>
            <w:r w:rsidRPr="00FB0F0E">
              <w:t xml:space="preserve"> Ingenieros S.</w:t>
            </w:r>
            <w:r w:rsidR="00326FF9" w:rsidRPr="00FB0F0E">
              <w:t>R.L</w:t>
            </w:r>
            <w:r w:rsidR="00326FF9">
              <w:t>.</w:t>
            </w:r>
          </w:p>
        </w:tc>
        <w:tc>
          <w:tcPr>
            <w:tcW w:w="2919" w:type="dxa"/>
            <w:vMerge w:val="restart"/>
            <w:vAlign w:val="center"/>
          </w:tcPr>
          <w:p w14:paraId="55C3C02C" w14:textId="574BEA3B" w:rsidR="0098112E" w:rsidRDefault="0098112E" w:rsidP="00E96761">
            <w:pPr>
              <w:spacing w:line="240" w:lineRule="auto"/>
              <w:jc w:val="center"/>
            </w:pPr>
            <w:r w:rsidRPr="00FB0F0E">
              <w:t xml:space="preserve">Gerente General </w:t>
            </w:r>
            <w:proofErr w:type="spellStart"/>
            <w:r w:rsidRPr="00FB0F0E">
              <w:t>Cime</w:t>
            </w:r>
            <w:proofErr w:type="spellEnd"/>
            <w:r w:rsidRPr="00FB0F0E">
              <w:t xml:space="preserve"> Ingenieros S.R.L</w:t>
            </w:r>
            <w:r w:rsidR="00326FF9">
              <w:t>.</w:t>
            </w:r>
          </w:p>
        </w:tc>
      </w:tr>
      <w:tr w:rsidR="0098112E" w:rsidRPr="009D39BC" w14:paraId="0779FA29" w14:textId="77777777" w:rsidTr="00881EBC">
        <w:trPr>
          <w:trHeight w:val="276"/>
        </w:trPr>
        <w:tc>
          <w:tcPr>
            <w:tcW w:w="2918" w:type="dxa"/>
          </w:tcPr>
          <w:p w14:paraId="70B62ED6" w14:textId="77777777" w:rsidR="0098112E" w:rsidRPr="00E14987" w:rsidRDefault="0098112E" w:rsidP="00FB0F0E">
            <w:pPr>
              <w:spacing w:line="240" w:lineRule="auto"/>
              <w:jc w:val="both"/>
            </w:pPr>
            <w:r>
              <w:t>El presupuesto del proyecto no deberá exceder del monto de S/ 2’944,046.78.</w:t>
            </w:r>
          </w:p>
        </w:tc>
        <w:tc>
          <w:tcPr>
            <w:tcW w:w="2918" w:type="dxa"/>
            <w:vAlign w:val="center"/>
          </w:tcPr>
          <w:p w14:paraId="182FC64D" w14:textId="62183F94" w:rsidR="0098112E" w:rsidRDefault="0098112E" w:rsidP="00E96761">
            <w:pPr>
              <w:spacing w:line="240" w:lineRule="auto"/>
              <w:jc w:val="center"/>
            </w:pPr>
            <w:proofErr w:type="spellStart"/>
            <w:r w:rsidRPr="00FB0F0E">
              <w:t>Wilberto</w:t>
            </w:r>
            <w:proofErr w:type="spellEnd"/>
            <w:r w:rsidRPr="00FB0F0E">
              <w:t xml:space="preserve"> Soto Castro, Director de Portafolios </w:t>
            </w:r>
            <w:proofErr w:type="spellStart"/>
            <w:r w:rsidRPr="00FB0F0E">
              <w:t>Cime</w:t>
            </w:r>
            <w:proofErr w:type="spellEnd"/>
            <w:r w:rsidRPr="00FB0F0E">
              <w:t xml:space="preserve"> Ingenieros S.R.L</w:t>
            </w:r>
            <w:r w:rsidR="00326FF9">
              <w:t>.</w:t>
            </w:r>
          </w:p>
        </w:tc>
        <w:tc>
          <w:tcPr>
            <w:tcW w:w="2919" w:type="dxa"/>
            <w:vMerge/>
            <w:vAlign w:val="center"/>
          </w:tcPr>
          <w:p w14:paraId="7BD72381" w14:textId="77777777" w:rsidR="0098112E" w:rsidRDefault="0098112E" w:rsidP="00E96761">
            <w:pPr>
              <w:spacing w:line="240" w:lineRule="auto"/>
              <w:jc w:val="center"/>
            </w:pPr>
          </w:p>
        </w:tc>
      </w:tr>
      <w:tr w:rsidR="0098112E" w:rsidRPr="009D39BC" w14:paraId="33D7FA09" w14:textId="77777777" w:rsidTr="00881EBC">
        <w:trPr>
          <w:trHeight w:val="276"/>
        </w:trPr>
        <w:tc>
          <w:tcPr>
            <w:tcW w:w="2918" w:type="dxa"/>
          </w:tcPr>
          <w:p w14:paraId="6D7EB8C1" w14:textId="55E91E1E" w:rsidR="0098112E" w:rsidRPr="00E14987" w:rsidRDefault="0098112E" w:rsidP="00FB0F0E">
            <w:pPr>
              <w:spacing w:line="240" w:lineRule="auto"/>
              <w:jc w:val="both"/>
            </w:pPr>
            <w:r>
              <w:t xml:space="preserve">El cronograma de importación de los </w:t>
            </w:r>
            <w:r w:rsidR="00326FF9">
              <w:t>domos</w:t>
            </w:r>
            <w:r>
              <w:t xml:space="preserve"> deberá iniciar con 14 semanas de anticipación con relación a la fecha programada de instalación como hito importante.</w:t>
            </w:r>
          </w:p>
        </w:tc>
        <w:tc>
          <w:tcPr>
            <w:tcW w:w="2918" w:type="dxa"/>
            <w:vAlign w:val="center"/>
          </w:tcPr>
          <w:p w14:paraId="3182B75B" w14:textId="77777777" w:rsidR="0098112E" w:rsidRDefault="00C14780" w:rsidP="00E96761">
            <w:pPr>
              <w:spacing w:line="240" w:lineRule="auto"/>
              <w:jc w:val="center"/>
            </w:pPr>
            <w:proofErr w:type="spellStart"/>
            <w:r>
              <w:t>Samy</w:t>
            </w:r>
            <w:proofErr w:type="spellEnd"/>
            <w:r>
              <w:t xml:space="preserve"> Lazo</w:t>
            </w:r>
          </w:p>
          <w:p w14:paraId="7EC0DF9E" w14:textId="62F6738F" w:rsidR="0098112E" w:rsidRDefault="0098112E" w:rsidP="00E96761">
            <w:pPr>
              <w:spacing w:line="240" w:lineRule="auto"/>
              <w:jc w:val="center"/>
            </w:pPr>
            <w:r>
              <w:t>Jefe del Área de Logística</w:t>
            </w:r>
            <w:r w:rsidR="003B375D">
              <w:t xml:space="preserve"> </w:t>
            </w:r>
            <w:proofErr w:type="spellStart"/>
            <w:r w:rsidR="003B375D">
              <w:t>Cime</w:t>
            </w:r>
            <w:proofErr w:type="spellEnd"/>
            <w:r w:rsidR="003B375D">
              <w:t xml:space="preserve"> Ingenieros S.R.L.</w:t>
            </w:r>
          </w:p>
        </w:tc>
        <w:tc>
          <w:tcPr>
            <w:tcW w:w="2919" w:type="dxa"/>
            <w:vMerge/>
            <w:vAlign w:val="center"/>
          </w:tcPr>
          <w:p w14:paraId="484FAE21" w14:textId="77777777" w:rsidR="0098112E" w:rsidRDefault="0098112E" w:rsidP="00E96761">
            <w:pPr>
              <w:spacing w:line="240" w:lineRule="auto"/>
              <w:jc w:val="center"/>
            </w:pPr>
          </w:p>
        </w:tc>
      </w:tr>
      <w:tr w:rsidR="0098112E" w:rsidRPr="009D39BC" w14:paraId="148091E5" w14:textId="77777777" w:rsidTr="00881EBC">
        <w:trPr>
          <w:trHeight w:val="276"/>
        </w:trPr>
        <w:tc>
          <w:tcPr>
            <w:tcW w:w="2918" w:type="dxa"/>
          </w:tcPr>
          <w:p w14:paraId="7FA00122" w14:textId="786EFF65" w:rsidR="0098112E" w:rsidRPr="00E14987" w:rsidRDefault="0098112E" w:rsidP="00C14780">
            <w:pPr>
              <w:spacing w:line="240" w:lineRule="auto"/>
              <w:jc w:val="both"/>
            </w:pPr>
            <w:r>
              <w:t xml:space="preserve">La ingeniería de detalle de las obras </w:t>
            </w:r>
            <w:r w:rsidR="00326FF9">
              <w:t>civiles</w:t>
            </w:r>
            <w:r>
              <w:t xml:space="preserve"> deberá estar aprobada el </w:t>
            </w:r>
            <w:r w:rsidR="00C14780">
              <w:t>26</w:t>
            </w:r>
            <w:r>
              <w:t xml:space="preserve"> de diciembre de 2017 para iniciar los trabajos civiles correspondientes.</w:t>
            </w:r>
          </w:p>
        </w:tc>
        <w:tc>
          <w:tcPr>
            <w:tcW w:w="2918" w:type="dxa"/>
            <w:vAlign w:val="center"/>
          </w:tcPr>
          <w:p w14:paraId="38587BB3" w14:textId="77777777" w:rsidR="0098112E" w:rsidRDefault="00C14780" w:rsidP="00E96761">
            <w:pPr>
              <w:spacing w:line="240" w:lineRule="auto"/>
              <w:jc w:val="center"/>
            </w:pPr>
            <w:r>
              <w:t>Carlos Suarez</w:t>
            </w:r>
          </w:p>
          <w:p w14:paraId="358E4FBB" w14:textId="23BC3288" w:rsidR="0098112E" w:rsidRDefault="0098112E" w:rsidP="00E96761">
            <w:pPr>
              <w:spacing w:line="240" w:lineRule="auto"/>
              <w:jc w:val="center"/>
            </w:pPr>
            <w:r>
              <w:t>Jefatura del Área de Ingeniería y Presupuestos</w:t>
            </w:r>
            <w:r w:rsidR="003B375D">
              <w:t xml:space="preserve"> </w:t>
            </w:r>
            <w:proofErr w:type="spellStart"/>
            <w:r w:rsidR="003B375D">
              <w:t>Cime</w:t>
            </w:r>
            <w:proofErr w:type="spellEnd"/>
            <w:r w:rsidR="003B375D">
              <w:t xml:space="preserve"> Ingenieros S.R.L.</w:t>
            </w:r>
          </w:p>
        </w:tc>
        <w:tc>
          <w:tcPr>
            <w:tcW w:w="2919" w:type="dxa"/>
            <w:vMerge/>
            <w:vAlign w:val="center"/>
          </w:tcPr>
          <w:p w14:paraId="2F957A46" w14:textId="77777777" w:rsidR="0098112E" w:rsidRDefault="0098112E" w:rsidP="00E96761">
            <w:pPr>
              <w:spacing w:line="240" w:lineRule="auto"/>
              <w:jc w:val="center"/>
            </w:pPr>
          </w:p>
        </w:tc>
      </w:tr>
      <w:tr w:rsidR="0098112E" w:rsidRPr="005F08E3" w14:paraId="2A0BCB27" w14:textId="77777777" w:rsidTr="00881EBC">
        <w:trPr>
          <w:trHeight w:val="276"/>
        </w:trPr>
        <w:tc>
          <w:tcPr>
            <w:tcW w:w="2918" w:type="dxa"/>
          </w:tcPr>
          <w:p w14:paraId="2369B617" w14:textId="77777777" w:rsidR="0098112E" w:rsidRDefault="0098112E" w:rsidP="00FB0F0E">
            <w:pPr>
              <w:spacing w:line="240" w:lineRule="auto"/>
              <w:jc w:val="both"/>
            </w:pPr>
            <w:r>
              <w:t>La ingeniería de detalle de la parte mecánica deberá estar aprobada el 20 de febrero de 2018.</w:t>
            </w:r>
          </w:p>
        </w:tc>
        <w:tc>
          <w:tcPr>
            <w:tcW w:w="2918" w:type="dxa"/>
            <w:vAlign w:val="center"/>
          </w:tcPr>
          <w:p w14:paraId="297B572A" w14:textId="77777777" w:rsidR="0098112E" w:rsidRDefault="00C14780" w:rsidP="0098112E">
            <w:pPr>
              <w:spacing w:line="240" w:lineRule="auto"/>
              <w:jc w:val="center"/>
            </w:pPr>
            <w:r>
              <w:t>Carlos Suarez</w:t>
            </w:r>
          </w:p>
          <w:p w14:paraId="7BCBB2AE" w14:textId="4B28A862" w:rsidR="0098112E" w:rsidRPr="00FB0F0E" w:rsidRDefault="0098112E" w:rsidP="0098112E">
            <w:pPr>
              <w:spacing w:line="240" w:lineRule="auto"/>
              <w:jc w:val="center"/>
            </w:pPr>
            <w:r>
              <w:t>Jefatura del Área de Ingeniería y Presupuestos</w:t>
            </w:r>
            <w:r w:rsidR="003B375D">
              <w:t xml:space="preserve"> </w:t>
            </w:r>
            <w:proofErr w:type="spellStart"/>
            <w:r w:rsidR="003B375D">
              <w:t>Cime</w:t>
            </w:r>
            <w:proofErr w:type="spellEnd"/>
            <w:r w:rsidR="003B375D">
              <w:t xml:space="preserve"> Ingenieros S.R.L.</w:t>
            </w:r>
          </w:p>
        </w:tc>
        <w:tc>
          <w:tcPr>
            <w:tcW w:w="2919" w:type="dxa"/>
            <w:vMerge/>
            <w:vAlign w:val="center"/>
          </w:tcPr>
          <w:p w14:paraId="5092C7E7" w14:textId="77777777" w:rsidR="0098112E" w:rsidRPr="00FB0F0E" w:rsidRDefault="0098112E" w:rsidP="00E96761">
            <w:pPr>
              <w:spacing w:line="240" w:lineRule="auto"/>
              <w:jc w:val="center"/>
            </w:pPr>
          </w:p>
        </w:tc>
      </w:tr>
      <w:tr w:rsidR="0098112E" w:rsidRPr="005F08E3" w14:paraId="3BDF0021" w14:textId="77777777" w:rsidTr="00881EBC">
        <w:trPr>
          <w:trHeight w:val="276"/>
        </w:trPr>
        <w:tc>
          <w:tcPr>
            <w:tcW w:w="2918" w:type="dxa"/>
          </w:tcPr>
          <w:p w14:paraId="217D4FAB" w14:textId="77777777" w:rsidR="0098112E" w:rsidRDefault="0098112E" w:rsidP="00FB0F0E">
            <w:pPr>
              <w:spacing w:line="240" w:lineRule="auto"/>
              <w:jc w:val="both"/>
            </w:pPr>
            <w:r>
              <w:t>La entrega del tanque fuera de funcionamiento para inicio de instalación de domos deberá ser un mes antes de la llegada de los domos, para trabajos de adecuación.</w:t>
            </w:r>
          </w:p>
        </w:tc>
        <w:tc>
          <w:tcPr>
            <w:tcW w:w="2918" w:type="dxa"/>
            <w:vAlign w:val="center"/>
          </w:tcPr>
          <w:p w14:paraId="5F6604F2" w14:textId="77777777" w:rsidR="0098112E" w:rsidRDefault="00C14780" w:rsidP="00E96761">
            <w:pPr>
              <w:spacing w:line="240" w:lineRule="auto"/>
              <w:jc w:val="center"/>
            </w:pPr>
            <w:r>
              <w:t>Alejandro Maguiña</w:t>
            </w:r>
          </w:p>
          <w:p w14:paraId="6C25CE2A" w14:textId="77777777" w:rsidR="0098112E" w:rsidRDefault="0098112E" w:rsidP="00E96761">
            <w:pPr>
              <w:spacing w:line="240" w:lineRule="auto"/>
              <w:jc w:val="center"/>
            </w:pPr>
            <w:r>
              <w:t>Residente de Obra</w:t>
            </w:r>
          </w:p>
          <w:p w14:paraId="67D8B019" w14:textId="01631913" w:rsidR="003B375D" w:rsidRPr="00FB0F0E" w:rsidRDefault="003B375D" w:rsidP="00E96761">
            <w:pPr>
              <w:spacing w:line="240" w:lineRule="auto"/>
              <w:jc w:val="center"/>
            </w:pPr>
            <w:proofErr w:type="spellStart"/>
            <w:r>
              <w:t>Cime</w:t>
            </w:r>
            <w:proofErr w:type="spellEnd"/>
            <w:r>
              <w:t xml:space="preserve"> Ingenieros S.R.L.</w:t>
            </w:r>
          </w:p>
        </w:tc>
        <w:tc>
          <w:tcPr>
            <w:tcW w:w="2919" w:type="dxa"/>
            <w:vMerge/>
            <w:vAlign w:val="center"/>
          </w:tcPr>
          <w:p w14:paraId="7EE89668" w14:textId="77777777" w:rsidR="0098112E" w:rsidRPr="00FB0F0E" w:rsidRDefault="0098112E" w:rsidP="00E96761">
            <w:pPr>
              <w:spacing w:line="240" w:lineRule="auto"/>
              <w:jc w:val="center"/>
            </w:pPr>
          </w:p>
        </w:tc>
      </w:tr>
      <w:tr w:rsidR="006B3DC6" w:rsidRPr="009D39BC" w14:paraId="04674DB9" w14:textId="77777777" w:rsidTr="0052392D">
        <w:tc>
          <w:tcPr>
            <w:tcW w:w="8755" w:type="dxa"/>
            <w:gridSpan w:val="3"/>
            <w:shd w:val="clear" w:color="auto" w:fill="E5DFEC"/>
            <w:vAlign w:val="center"/>
          </w:tcPr>
          <w:p w14:paraId="7514BEA3" w14:textId="77777777" w:rsidR="006B3DC6" w:rsidRPr="009D39BC" w:rsidRDefault="006B3DC6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GERENTE DE PROYECTO ASIGNADO AL PROYECTO</w:t>
            </w:r>
          </w:p>
          <w:p w14:paraId="37E26C73" w14:textId="77777777" w:rsidR="006B3DC6" w:rsidRPr="009D39BC" w:rsidRDefault="006B3DC6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(Nombres apellidos y cargo de la persona asignada como gerente del proyecto)</w:t>
            </w:r>
          </w:p>
        </w:tc>
      </w:tr>
      <w:tr w:rsidR="006B3DC6" w:rsidRPr="009D39BC" w14:paraId="26C9C59E" w14:textId="77777777" w:rsidTr="0052392D">
        <w:tc>
          <w:tcPr>
            <w:tcW w:w="8755" w:type="dxa"/>
            <w:gridSpan w:val="3"/>
            <w:vAlign w:val="center"/>
          </w:tcPr>
          <w:p w14:paraId="0A1D72CD" w14:textId="2F6AA36E" w:rsidR="00C37E2F" w:rsidRPr="009D39BC" w:rsidRDefault="00FB0F0E" w:rsidP="00E96761">
            <w:pPr>
              <w:spacing w:line="240" w:lineRule="auto"/>
            </w:pPr>
            <w:proofErr w:type="spellStart"/>
            <w:r w:rsidRPr="00FB0F0E">
              <w:t>Wilberto</w:t>
            </w:r>
            <w:proofErr w:type="spellEnd"/>
            <w:r w:rsidRPr="00FB0F0E">
              <w:t xml:space="preserve"> Soto Castro, Director de Portafolios </w:t>
            </w:r>
            <w:proofErr w:type="spellStart"/>
            <w:r w:rsidRPr="00FB0F0E">
              <w:t>Cime</w:t>
            </w:r>
            <w:proofErr w:type="spellEnd"/>
            <w:r w:rsidRPr="00FB0F0E">
              <w:t xml:space="preserve"> Ingenieros S.R.L</w:t>
            </w:r>
            <w:r w:rsidR="003464C9">
              <w:t>.</w:t>
            </w:r>
          </w:p>
        </w:tc>
      </w:tr>
      <w:tr w:rsidR="006B3DC6" w:rsidRPr="009D39BC" w14:paraId="3390F525" w14:textId="77777777" w:rsidTr="0052392D">
        <w:tc>
          <w:tcPr>
            <w:tcW w:w="8755" w:type="dxa"/>
            <w:gridSpan w:val="3"/>
            <w:shd w:val="clear" w:color="auto" w:fill="E5DFEC"/>
            <w:vAlign w:val="center"/>
          </w:tcPr>
          <w:p w14:paraId="25AEF925" w14:textId="77777777" w:rsidR="003C6905" w:rsidRPr="009D39BC" w:rsidRDefault="00AE4454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AUTORIDAD ASIG</w:t>
            </w:r>
            <w:r w:rsidR="003C6905" w:rsidRPr="009D39BC">
              <w:t>NADA</w:t>
            </w:r>
          </w:p>
          <w:p w14:paraId="4498C381" w14:textId="77777777" w:rsidR="006B3DC6" w:rsidRPr="009D39BC" w:rsidRDefault="003C6905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C37E2F" w:rsidRPr="009D39BC">
              <w:rPr>
                <w:sz w:val="16"/>
                <w:szCs w:val="16"/>
              </w:rPr>
              <w:t xml:space="preserve">Autoridad asignada </w:t>
            </w:r>
            <w:r w:rsidR="00C37E2F" w:rsidRPr="0043467A">
              <w:rPr>
                <w:sz w:val="16"/>
                <w:szCs w:val="16"/>
              </w:rPr>
              <w:t>al gerente del proyec</w:t>
            </w:r>
            <w:r w:rsidR="00C37E2F" w:rsidRPr="00034B5F">
              <w:rPr>
                <w:sz w:val="16"/>
                <w:szCs w:val="16"/>
              </w:rPr>
              <w:t>to</w:t>
            </w:r>
            <w:r w:rsidR="00C37E2F" w:rsidRPr="009D39BC">
              <w:rPr>
                <w:sz w:val="16"/>
                <w:szCs w:val="16"/>
              </w:rPr>
              <w:t xml:space="preserve"> para el uso de recursos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6B3DC6" w:rsidRPr="009D39BC" w14:paraId="766A815D" w14:textId="77777777" w:rsidTr="0052392D">
        <w:tc>
          <w:tcPr>
            <w:tcW w:w="8755" w:type="dxa"/>
            <w:gridSpan w:val="3"/>
            <w:vAlign w:val="center"/>
          </w:tcPr>
          <w:p w14:paraId="40051E79" w14:textId="4B262BFA" w:rsidR="0053344C" w:rsidRDefault="003B375D" w:rsidP="003B375D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Disponibilidad total de recursos financieros al 100%</w:t>
            </w:r>
            <w:r w:rsidR="0043467A">
              <w:t xml:space="preserve"> previa aprobación de la Gerencia General de </w:t>
            </w:r>
            <w:proofErr w:type="spellStart"/>
            <w:r w:rsidR="0043467A">
              <w:t>Cime</w:t>
            </w:r>
            <w:proofErr w:type="spellEnd"/>
            <w:r w:rsidR="0043467A">
              <w:t xml:space="preserve"> Ingenieros S.R.L.</w:t>
            </w:r>
          </w:p>
          <w:p w14:paraId="5B1958A4" w14:textId="68B23362" w:rsidR="003B375D" w:rsidRPr="009D39BC" w:rsidRDefault="003B375D" w:rsidP="003B375D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Negociar directamente el contrato y alcance del servicio con</w:t>
            </w:r>
            <w:r w:rsidR="0043467A">
              <w:t xml:space="preserve"> el cliente.</w:t>
            </w:r>
          </w:p>
        </w:tc>
      </w:tr>
    </w:tbl>
    <w:p w14:paraId="6EF1BB4D" w14:textId="77777777" w:rsidR="00014539" w:rsidRDefault="00014539" w:rsidP="000D7E70"/>
    <w:sectPr w:rsidR="00014539" w:rsidSect="00FE73F9">
      <w:headerReference w:type="default" r:id="rId8"/>
      <w:footerReference w:type="default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BFEA9D" w15:done="0"/>
  <w15:commentEx w15:paraId="7E4F9CFC" w15:done="0"/>
  <w15:commentEx w15:paraId="47587BCA" w15:done="0"/>
  <w15:commentEx w15:paraId="370DDD10" w15:done="0"/>
  <w15:commentEx w15:paraId="525EAB66" w15:done="0"/>
  <w15:commentEx w15:paraId="37B5374F" w15:done="0"/>
  <w15:commentEx w15:paraId="21C31907" w15:done="0"/>
  <w15:commentEx w15:paraId="790E00CB" w15:done="0"/>
  <w15:commentEx w15:paraId="1111F9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AC3D2" w14:textId="77777777" w:rsidR="00B62B0D" w:rsidRDefault="00B62B0D" w:rsidP="008B6258">
      <w:pPr>
        <w:spacing w:line="240" w:lineRule="auto"/>
      </w:pPr>
      <w:r>
        <w:separator/>
      </w:r>
    </w:p>
  </w:endnote>
  <w:endnote w:type="continuationSeparator" w:id="0">
    <w:p w14:paraId="5B1AA38B" w14:textId="77777777" w:rsidR="00B62B0D" w:rsidRDefault="00B62B0D" w:rsidP="008B6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C8685" w14:textId="77777777" w:rsidR="006F6751" w:rsidRPr="006E267B" w:rsidRDefault="006F6751">
    <w:pPr>
      <w:pStyle w:val="Piedepgina"/>
      <w:jc w:val="right"/>
      <w:rPr>
        <w:sz w:val="18"/>
        <w:szCs w:val="18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322"/>
      <w:gridCol w:w="4323"/>
    </w:tblGrid>
    <w:tr w:rsidR="006F6751" w:rsidRPr="006E267B" w14:paraId="3AB34FD3" w14:textId="77777777" w:rsidTr="006E267B">
      <w:tc>
        <w:tcPr>
          <w:tcW w:w="4322" w:type="dxa"/>
        </w:tcPr>
        <w:p w14:paraId="23A170FD" w14:textId="77777777" w:rsidR="006F6751" w:rsidRPr="006E267B" w:rsidRDefault="006F6751" w:rsidP="006E267B">
          <w:pPr>
            <w:pStyle w:val="Piedepgina"/>
            <w:rPr>
              <w:sz w:val="18"/>
              <w:lang w:val="en-US"/>
            </w:rPr>
          </w:pPr>
        </w:p>
      </w:tc>
      <w:tc>
        <w:tcPr>
          <w:tcW w:w="4323" w:type="dxa"/>
        </w:tcPr>
        <w:p w14:paraId="03785721" w14:textId="3FCD88CA" w:rsidR="006F6751" w:rsidRPr="006E267B" w:rsidRDefault="006F6751" w:rsidP="006E267B">
          <w:pPr>
            <w:pStyle w:val="Piedepgina"/>
            <w:jc w:val="right"/>
            <w:rPr>
              <w:sz w:val="18"/>
              <w:szCs w:val="18"/>
            </w:rPr>
          </w:pPr>
          <w:r w:rsidRPr="006E267B">
            <w:rPr>
              <w:sz w:val="18"/>
              <w:szCs w:val="18"/>
            </w:rPr>
            <w:t xml:space="preserve">Página </w:t>
          </w:r>
          <w:r w:rsidRPr="006E267B">
            <w:rPr>
              <w:b/>
              <w:sz w:val="18"/>
              <w:szCs w:val="18"/>
            </w:rPr>
            <w:fldChar w:fldCharType="begin"/>
          </w:r>
          <w:r w:rsidRPr="006E267B">
            <w:rPr>
              <w:b/>
              <w:sz w:val="18"/>
              <w:szCs w:val="18"/>
            </w:rPr>
            <w:instrText xml:space="preserve"> PAGE </w:instrText>
          </w:r>
          <w:r w:rsidRPr="006E267B">
            <w:rPr>
              <w:b/>
              <w:sz w:val="18"/>
              <w:szCs w:val="18"/>
            </w:rPr>
            <w:fldChar w:fldCharType="separate"/>
          </w:r>
          <w:r w:rsidR="00F55C3A">
            <w:rPr>
              <w:b/>
              <w:noProof/>
              <w:sz w:val="18"/>
              <w:szCs w:val="18"/>
            </w:rPr>
            <w:t>1</w:t>
          </w:r>
          <w:r w:rsidRPr="006E267B">
            <w:rPr>
              <w:b/>
              <w:sz w:val="18"/>
              <w:szCs w:val="18"/>
            </w:rPr>
            <w:fldChar w:fldCharType="end"/>
          </w:r>
          <w:r w:rsidRPr="006E267B">
            <w:rPr>
              <w:sz w:val="18"/>
              <w:szCs w:val="18"/>
            </w:rPr>
            <w:t xml:space="preserve"> de </w:t>
          </w:r>
          <w:r w:rsidRPr="006E267B">
            <w:rPr>
              <w:b/>
              <w:sz w:val="18"/>
              <w:szCs w:val="18"/>
            </w:rPr>
            <w:fldChar w:fldCharType="begin"/>
          </w:r>
          <w:r w:rsidRPr="006E267B">
            <w:rPr>
              <w:b/>
              <w:sz w:val="18"/>
              <w:szCs w:val="18"/>
            </w:rPr>
            <w:instrText xml:space="preserve"> NUMPAGES  </w:instrText>
          </w:r>
          <w:r w:rsidRPr="006E267B">
            <w:rPr>
              <w:b/>
              <w:sz w:val="18"/>
              <w:szCs w:val="18"/>
            </w:rPr>
            <w:fldChar w:fldCharType="separate"/>
          </w:r>
          <w:r w:rsidR="00F55C3A">
            <w:rPr>
              <w:b/>
              <w:noProof/>
              <w:sz w:val="18"/>
              <w:szCs w:val="18"/>
            </w:rPr>
            <w:t>8</w:t>
          </w:r>
          <w:r w:rsidRPr="006E267B">
            <w:rPr>
              <w:b/>
              <w:sz w:val="18"/>
              <w:szCs w:val="18"/>
            </w:rPr>
            <w:fldChar w:fldCharType="end"/>
          </w:r>
        </w:p>
      </w:tc>
    </w:tr>
  </w:tbl>
  <w:p w14:paraId="0C0A2C65" w14:textId="77777777" w:rsidR="006F6751" w:rsidRPr="006E267B" w:rsidRDefault="006F6751">
    <w:pPr>
      <w:pStyle w:val="Piedepgina"/>
      <w:jc w:val="right"/>
      <w:rPr>
        <w:sz w:val="18"/>
        <w:szCs w:val="18"/>
      </w:rPr>
    </w:pPr>
  </w:p>
  <w:p w14:paraId="7D55D0E4" w14:textId="77777777" w:rsidR="006F6751" w:rsidRPr="009925BC" w:rsidRDefault="006F6751" w:rsidP="006E267B">
    <w:pPr>
      <w:pStyle w:val="Piedepgina"/>
      <w:tabs>
        <w:tab w:val="clear" w:pos="8838"/>
        <w:tab w:val="right" w:pos="8647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927E6" w14:textId="77777777" w:rsidR="00B62B0D" w:rsidRDefault="00B62B0D" w:rsidP="008B6258">
      <w:pPr>
        <w:spacing w:line="240" w:lineRule="auto"/>
      </w:pPr>
      <w:r>
        <w:separator/>
      </w:r>
    </w:p>
  </w:footnote>
  <w:footnote w:type="continuationSeparator" w:id="0">
    <w:p w14:paraId="71B35D97" w14:textId="77777777" w:rsidR="00B62B0D" w:rsidRDefault="00B62B0D" w:rsidP="008B6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322"/>
      <w:gridCol w:w="4323"/>
    </w:tblGrid>
    <w:tr w:rsidR="006F6751" w:rsidRPr="009D39BC" w14:paraId="0AD01881" w14:textId="77777777" w:rsidTr="009D39BC">
      <w:tc>
        <w:tcPr>
          <w:tcW w:w="4322" w:type="dxa"/>
        </w:tcPr>
        <w:p w14:paraId="3A3690C1" w14:textId="77777777" w:rsidR="006F6751" w:rsidRPr="009D39BC" w:rsidRDefault="006F6751" w:rsidP="000D7E70">
          <w:pPr>
            <w:pStyle w:val="Encabezado"/>
            <w:rPr>
              <w:sz w:val="18"/>
            </w:rPr>
          </w:pPr>
          <w:r w:rsidRPr="009D39BC">
            <w:rPr>
              <w:noProof/>
              <w:sz w:val="18"/>
              <w:lang w:eastAsia="es-PE"/>
            </w:rPr>
            <w:drawing>
              <wp:inline distT="0" distB="0" distL="0" distR="0" wp14:anchorId="5A6E7ADD" wp14:editId="5B6C4D6B">
                <wp:extent cx="943610" cy="412750"/>
                <wp:effectExtent l="0" t="0" r="0" b="0"/>
                <wp:docPr id="1" name="Picture 1" descr="logo EDP-Laurea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EDP-Laureate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8"/>
            </w:rPr>
            <w:t xml:space="preserve">    </w:t>
          </w:r>
        </w:p>
      </w:tc>
      <w:tc>
        <w:tcPr>
          <w:tcW w:w="4323" w:type="dxa"/>
        </w:tcPr>
        <w:p w14:paraId="5A5C17F9" w14:textId="77777777" w:rsidR="006F6751" w:rsidRPr="009D39BC" w:rsidRDefault="006F6751" w:rsidP="009D39BC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 xml:space="preserve">Maestría en Administración y </w:t>
          </w:r>
          <w:r w:rsidRPr="009D39BC">
            <w:rPr>
              <w:sz w:val="18"/>
            </w:rPr>
            <w:t>Dirección de Proyectos</w:t>
          </w:r>
        </w:p>
        <w:p w14:paraId="1A109FD3" w14:textId="77777777" w:rsidR="006F6751" w:rsidRPr="009D39BC" w:rsidRDefault="006F6751" w:rsidP="009D39BC">
          <w:pPr>
            <w:pStyle w:val="Encabezado"/>
            <w:jc w:val="right"/>
            <w:rPr>
              <w:sz w:val="18"/>
            </w:rPr>
          </w:pPr>
          <w:r w:rsidRPr="009D39BC">
            <w:rPr>
              <w:sz w:val="18"/>
            </w:rPr>
            <w:t>Gestión de la Integración</w:t>
          </w:r>
        </w:p>
      </w:tc>
    </w:tr>
  </w:tbl>
  <w:p w14:paraId="6C48BED7" w14:textId="77777777" w:rsidR="006F6751" w:rsidRPr="008B6258" w:rsidRDefault="006F6751" w:rsidP="008B62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451"/>
    <w:multiLevelType w:val="hybridMultilevel"/>
    <w:tmpl w:val="B7CA39E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9C6865"/>
    <w:multiLevelType w:val="hybridMultilevel"/>
    <w:tmpl w:val="7A3CD1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57209"/>
    <w:multiLevelType w:val="hybridMultilevel"/>
    <w:tmpl w:val="52087392"/>
    <w:lvl w:ilvl="0" w:tplc="060665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E2658"/>
    <w:multiLevelType w:val="hybridMultilevel"/>
    <w:tmpl w:val="5E402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6645B"/>
    <w:multiLevelType w:val="hybridMultilevel"/>
    <w:tmpl w:val="D47E684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1DDB"/>
    <w:multiLevelType w:val="hybridMultilevel"/>
    <w:tmpl w:val="28F809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C0E4B"/>
    <w:multiLevelType w:val="hybridMultilevel"/>
    <w:tmpl w:val="214011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DE7173"/>
    <w:multiLevelType w:val="hybridMultilevel"/>
    <w:tmpl w:val="2124C4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76421"/>
    <w:multiLevelType w:val="hybridMultilevel"/>
    <w:tmpl w:val="1F6CD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B5FA4"/>
    <w:multiLevelType w:val="hybridMultilevel"/>
    <w:tmpl w:val="1B54DFF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58"/>
    <w:rsid w:val="00001ED0"/>
    <w:rsid w:val="000070C9"/>
    <w:rsid w:val="00014539"/>
    <w:rsid w:val="00025F1D"/>
    <w:rsid w:val="00032DCA"/>
    <w:rsid w:val="00034B5F"/>
    <w:rsid w:val="0004087E"/>
    <w:rsid w:val="00052FDD"/>
    <w:rsid w:val="00061B67"/>
    <w:rsid w:val="00081ACE"/>
    <w:rsid w:val="00085B5F"/>
    <w:rsid w:val="00086E56"/>
    <w:rsid w:val="000A0803"/>
    <w:rsid w:val="000A7F0C"/>
    <w:rsid w:val="000C636E"/>
    <w:rsid w:val="000D6DCC"/>
    <w:rsid w:val="000D7E70"/>
    <w:rsid w:val="0010052C"/>
    <w:rsid w:val="00101964"/>
    <w:rsid w:val="0010245F"/>
    <w:rsid w:val="001044F5"/>
    <w:rsid w:val="00112EA6"/>
    <w:rsid w:val="001204C9"/>
    <w:rsid w:val="00122512"/>
    <w:rsid w:val="00133F2A"/>
    <w:rsid w:val="001354DE"/>
    <w:rsid w:val="00140289"/>
    <w:rsid w:val="00157B37"/>
    <w:rsid w:val="001671C8"/>
    <w:rsid w:val="0017756B"/>
    <w:rsid w:val="00190B88"/>
    <w:rsid w:val="001A2D68"/>
    <w:rsid w:val="001A4844"/>
    <w:rsid w:val="001A597F"/>
    <w:rsid w:val="001B00DF"/>
    <w:rsid w:val="001B04C6"/>
    <w:rsid w:val="001B39B5"/>
    <w:rsid w:val="001E0D2F"/>
    <w:rsid w:val="00201A35"/>
    <w:rsid w:val="002066C9"/>
    <w:rsid w:val="00207AC8"/>
    <w:rsid w:val="00213D2D"/>
    <w:rsid w:val="00214B66"/>
    <w:rsid w:val="002511DC"/>
    <w:rsid w:val="00255B90"/>
    <w:rsid w:val="00257273"/>
    <w:rsid w:val="002640A3"/>
    <w:rsid w:val="00293CAD"/>
    <w:rsid w:val="002A0A94"/>
    <w:rsid w:val="002D6AFF"/>
    <w:rsid w:val="002F6158"/>
    <w:rsid w:val="002F7A94"/>
    <w:rsid w:val="003041E5"/>
    <w:rsid w:val="00326FF9"/>
    <w:rsid w:val="00331BD5"/>
    <w:rsid w:val="003358F0"/>
    <w:rsid w:val="00335AEF"/>
    <w:rsid w:val="00342157"/>
    <w:rsid w:val="003427FA"/>
    <w:rsid w:val="003464C9"/>
    <w:rsid w:val="00360E20"/>
    <w:rsid w:val="00367E99"/>
    <w:rsid w:val="003877C5"/>
    <w:rsid w:val="00391A99"/>
    <w:rsid w:val="00393442"/>
    <w:rsid w:val="003A5250"/>
    <w:rsid w:val="003B375D"/>
    <w:rsid w:val="003C614B"/>
    <w:rsid w:val="003C6905"/>
    <w:rsid w:val="003E1B57"/>
    <w:rsid w:val="003E54E4"/>
    <w:rsid w:val="003F307B"/>
    <w:rsid w:val="004006FD"/>
    <w:rsid w:val="004165A2"/>
    <w:rsid w:val="0042562B"/>
    <w:rsid w:val="00430A30"/>
    <w:rsid w:val="004319AF"/>
    <w:rsid w:val="0043467A"/>
    <w:rsid w:val="004416D0"/>
    <w:rsid w:val="00480B0C"/>
    <w:rsid w:val="0048144D"/>
    <w:rsid w:val="0048444A"/>
    <w:rsid w:val="004A4558"/>
    <w:rsid w:val="004C2BDD"/>
    <w:rsid w:val="004F398F"/>
    <w:rsid w:val="00512D4B"/>
    <w:rsid w:val="0051300A"/>
    <w:rsid w:val="00514561"/>
    <w:rsid w:val="005161FE"/>
    <w:rsid w:val="00517CB6"/>
    <w:rsid w:val="00520110"/>
    <w:rsid w:val="005217EF"/>
    <w:rsid w:val="00521A0A"/>
    <w:rsid w:val="0052392D"/>
    <w:rsid w:val="00523D30"/>
    <w:rsid w:val="0053344C"/>
    <w:rsid w:val="00546746"/>
    <w:rsid w:val="00546B13"/>
    <w:rsid w:val="00550E53"/>
    <w:rsid w:val="00551710"/>
    <w:rsid w:val="00570C6A"/>
    <w:rsid w:val="00573B77"/>
    <w:rsid w:val="0058418E"/>
    <w:rsid w:val="005A1A2D"/>
    <w:rsid w:val="005A33CB"/>
    <w:rsid w:val="005B4986"/>
    <w:rsid w:val="005D45EE"/>
    <w:rsid w:val="005E4BB2"/>
    <w:rsid w:val="005F08E3"/>
    <w:rsid w:val="00602D9B"/>
    <w:rsid w:val="0061471D"/>
    <w:rsid w:val="00615EF2"/>
    <w:rsid w:val="00620C4E"/>
    <w:rsid w:val="00640DFF"/>
    <w:rsid w:val="00652439"/>
    <w:rsid w:val="006536DC"/>
    <w:rsid w:val="00662A4B"/>
    <w:rsid w:val="00667964"/>
    <w:rsid w:val="00674992"/>
    <w:rsid w:val="00681C5D"/>
    <w:rsid w:val="006A25CD"/>
    <w:rsid w:val="006A7877"/>
    <w:rsid w:val="006B2EAA"/>
    <w:rsid w:val="006B3DC6"/>
    <w:rsid w:val="006C22B5"/>
    <w:rsid w:val="006D1848"/>
    <w:rsid w:val="006D42D5"/>
    <w:rsid w:val="006E267B"/>
    <w:rsid w:val="006F6751"/>
    <w:rsid w:val="0070657C"/>
    <w:rsid w:val="00714482"/>
    <w:rsid w:val="00721EED"/>
    <w:rsid w:val="00737594"/>
    <w:rsid w:val="007410FF"/>
    <w:rsid w:val="007411B5"/>
    <w:rsid w:val="0074345E"/>
    <w:rsid w:val="00751399"/>
    <w:rsid w:val="00782339"/>
    <w:rsid w:val="00787B22"/>
    <w:rsid w:val="007B5B68"/>
    <w:rsid w:val="007C385C"/>
    <w:rsid w:val="007C5CAC"/>
    <w:rsid w:val="007D22AA"/>
    <w:rsid w:val="00806BC5"/>
    <w:rsid w:val="00811AB8"/>
    <w:rsid w:val="00817EC1"/>
    <w:rsid w:val="00823538"/>
    <w:rsid w:val="00826FAE"/>
    <w:rsid w:val="00831C4F"/>
    <w:rsid w:val="00845F1C"/>
    <w:rsid w:val="00861AB1"/>
    <w:rsid w:val="00873469"/>
    <w:rsid w:val="00881EBC"/>
    <w:rsid w:val="00886C47"/>
    <w:rsid w:val="0089024D"/>
    <w:rsid w:val="00892472"/>
    <w:rsid w:val="00892B59"/>
    <w:rsid w:val="00896FA3"/>
    <w:rsid w:val="008B0E9B"/>
    <w:rsid w:val="008B4531"/>
    <w:rsid w:val="008B6258"/>
    <w:rsid w:val="008B7327"/>
    <w:rsid w:val="008C166E"/>
    <w:rsid w:val="008D12EF"/>
    <w:rsid w:val="008D1718"/>
    <w:rsid w:val="008D1AFB"/>
    <w:rsid w:val="008F0B27"/>
    <w:rsid w:val="008F4769"/>
    <w:rsid w:val="00901190"/>
    <w:rsid w:val="009072C7"/>
    <w:rsid w:val="009349CC"/>
    <w:rsid w:val="0093738D"/>
    <w:rsid w:val="00961A70"/>
    <w:rsid w:val="00970437"/>
    <w:rsid w:val="0098112E"/>
    <w:rsid w:val="0099119E"/>
    <w:rsid w:val="009925BC"/>
    <w:rsid w:val="009B0CDC"/>
    <w:rsid w:val="009C1695"/>
    <w:rsid w:val="009C2A78"/>
    <w:rsid w:val="009C3855"/>
    <w:rsid w:val="009D07A2"/>
    <w:rsid w:val="009D39BC"/>
    <w:rsid w:val="009E3A2E"/>
    <w:rsid w:val="009F271C"/>
    <w:rsid w:val="00A03F55"/>
    <w:rsid w:val="00A05D3F"/>
    <w:rsid w:val="00A16912"/>
    <w:rsid w:val="00A21B04"/>
    <w:rsid w:val="00A22558"/>
    <w:rsid w:val="00A300C9"/>
    <w:rsid w:val="00A319D9"/>
    <w:rsid w:val="00A34185"/>
    <w:rsid w:val="00A35097"/>
    <w:rsid w:val="00A60016"/>
    <w:rsid w:val="00A6598C"/>
    <w:rsid w:val="00A70AF4"/>
    <w:rsid w:val="00A979AA"/>
    <w:rsid w:val="00AA3FB6"/>
    <w:rsid w:val="00AA4C46"/>
    <w:rsid w:val="00AB3FC9"/>
    <w:rsid w:val="00AD0CBA"/>
    <w:rsid w:val="00AE4454"/>
    <w:rsid w:val="00AF2CDB"/>
    <w:rsid w:val="00B260BA"/>
    <w:rsid w:val="00B62B0D"/>
    <w:rsid w:val="00B67967"/>
    <w:rsid w:val="00B710BE"/>
    <w:rsid w:val="00B77334"/>
    <w:rsid w:val="00B84714"/>
    <w:rsid w:val="00BB2FB3"/>
    <w:rsid w:val="00BC5AA6"/>
    <w:rsid w:val="00BC5E0C"/>
    <w:rsid w:val="00C03B6A"/>
    <w:rsid w:val="00C127F1"/>
    <w:rsid w:val="00C14780"/>
    <w:rsid w:val="00C364F2"/>
    <w:rsid w:val="00C36A2A"/>
    <w:rsid w:val="00C36EDD"/>
    <w:rsid w:val="00C37E2F"/>
    <w:rsid w:val="00C567F6"/>
    <w:rsid w:val="00C70BDF"/>
    <w:rsid w:val="00C746D1"/>
    <w:rsid w:val="00C8756F"/>
    <w:rsid w:val="00CB41F1"/>
    <w:rsid w:val="00CC2147"/>
    <w:rsid w:val="00CD43BD"/>
    <w:rsid w:val="00CE3448"/>
    <w:rsid w:val="00D05C31"/>
    <w:rsid w:val="00D14F18"/>
    <w:rsid w:val="00D27F37"/>
    <w:rsid w:val="00D36CEB"/>
    <w:rsid w:val="00D421D3"/>
    <w:rsid w:val="00D45DCE"/>
    <w:rsid w:val="00D5113B"/>
    <w:rsid w:val="00D527E3"/>
    <w:rsid w:val="00D55E26"/>
    <w:rsid w:val="00D6457B"/>
    <w:rsid w:val="00D65AFF"/>
    <w:rsid w:val="00D721E2"/>
    <w:rsid w:val="00D724BE"/>
    <w:rsid w:val="00D73A8D"/>
    <w:rsid w:val="00D918E1"/>
    <w:rsid w:val="00DD0841"/>
    <w:rsid w:val="00DF0D14"/>
    <w:rsid w:val="00E32FFE"/>
    <w:rsid w:val="00E3585C"/>
    <w:rsid w:val="00E552C0"/>
    <w:rsid w:val="00E62D8B"/>
    <w:rsid w:val="00E652DF"/>
    <w:rsid w:val="00E96761"/>
    <w:rsid w:val="00E96EC1"/>
    <w:rsid w:val="00EB25FC"/>
    <w:rsid w:val="00ED131D"/>
    <w:rsid w:val="00EE130D"/>
    <w:rsid w:val="00F00BC7"/>
    <w:rsid w:val="00F06D4B"/>
    <w:rsid w:val="00F11C93"/>
    <w:rsid w:val="00F16679"/>
    <w:rsid w:val="00F175CE"/>
    <w:rsid w:val="00F41F15"/>
    <w:rsid w:val="00F458C0"/>
    <w:rsid w:val="00F55C3A"/>
    <w:rsid w:val="00F57DBF"/>
    <w:rsid w:val="00F614A3"/>
    <w:rsid w:val="00F95501"/>
    <w:rsid w:val="00FA68D3"/>
    <w:rsid w:val="00FB0F0E"/>
    <w:rsid w:val="00FB2B48"/>
    <w:rsid w:val="00FB76F4"/>
    <w:rsid w:val="00FE4AC3"/>
    <w:rsid w:val="00FE5778"/>
    <w:rsid w:val="00FE73F9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8E9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s-PE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58"/>
  </w:style>
  <w:style w:type="paragraph" w:styleId="Piedepgina">
    <w:name w:val="footer"/>
    <w:basedOn w:val="Normal"/>
    <w:link w:val="Piedepgina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58"/>
  </w:style>
  <w:style w:type="paragraph" w:styleId="Textodeglobo">
    <w:name w:val="Balloon Text"/>
    <w:basedOn w:val="Normal"/>
    <w:link w:val="TextodegloboCar"/>
    <w:uiPriority w:val="99"/>
    <w:semiHidden/>
    <w:unhideWhenUsed/>
    <w:rsid w:val="008B6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B62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62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45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58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58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58F0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5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58F0"/>
    <w:rPr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s-PE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58"/>
  </w:style>
  <w:style w:type="paragraph" w:styleId="Piedepgina">
    <w:name w:val="footer"/>
    <w:basedOn w:val="Normal"/>
    <w:link w:val="Piedepgina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58"/>
  </w:style>
  <w:style w:type="paragraph" w:styleId="Textodeglobo">
    <w:name w:val="Balloon Text"/>
    <w:basedOn w:val="Normal"/>
    <w:link w:val="TextodegloboCar"/>
    <w:uiPriority w:val="99"/>
    <w:semiHidden/>
    <w:unhideWhenUsed/>
    <w:rsid w:val="008B6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B62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62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45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58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58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58F0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5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58F0"/>
    <w:rPr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1758</Words>
  <Characters>9670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CONSTITUCIÓN DEL PROYECTO</vt:lpstr>
      <vt:lpstr>ACTA DE CONSTITUCIÓN DEL PROYECTO</vt:lpstr>
    </vt:vector>
  </TitlesOfParts>
  <Company>Hewlett-Packard</Company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/>
  <dc:creator>William Inafuku Taira</dc:creator>
  <cp:keywords/>
  <cp:lastModifiedBy>resercdi</cp:lastModifiedBy>
  <cp:revision>7</cp:revision>
  <dcterms:created xsi:type="dcterms:W3CDTF">2018-06-19T01:56:00Z</dcterms:created>
  <dcterms:modified xsi:type="dcterms:W3CDTF">2018-06-22T02:42:00Z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cotoyag@jci.com</vt:lpwstr>
  </property>
  <property fmtid="{D5CDD505-2E9C-101B-9397-08002B2CF9AE}" pid="6" name="MSIP_Label_6be01c0c-f9b3-4dc4-af0b-a82110cc37cd_SetDate">
    <vt:lpwstr>2018-05-25T17:06:19.8319651-05:00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